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41CC87"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425024B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14:paraId="179E74BA"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commentRangeStart w:id="0"/>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r w:rsidRPr="0037519D">
        <w:rPr>
          <w:rFonts w:ascii="Roboto" w:eastAsia="ＭＳ Ｐゴシック" w:hAnsi="Roboto" w:cs="ＭＳ Ｐゴシック"/>
          <w:color w:val="676767"/>
          <w:kern w:val="0"/>
          <w:sz w:val="27"/>
          <w:szCs w:val="27"/>
        </w:rPr>
        <w:t xml:space="preserve"> (FOSS) </w:t>
      </w:r>
      <w:r w:rsidRPr="0037519D">
        <w:rPr>
          <w:rFonts w:ascii="Roboto" w:eastAsia="ＭＳ Ｐゴシック" w:hAnsi="Roboto" w:cs="ＭＳ Ｐゴシック"/>
          <w:color w:val="676767"/>
          <w:kern w:val="0"/>
          <w:sz w:val="27"/>
          <w:szCs w:val="27"/>
        </w:rPr>
        <w:t>についての高品質なコンプライアンス</w:t>
      </w:r>
      <w:ins w:id="1" w:author="tani" w:date="2017-05-29T12:01:00Z">
        <w:r w:rsidR="00A90A99">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プログラムの核となる構成要素を明確化し、共有していきます。</w:t>
      </w:r>
      <w:commentRangeEnd w:id="0"/>
      <w:r w:rsidR="00A90A99">
        <w:rPr>
          <w:rStyle w:val="aa"/>
        </w:rPr>
        <w:commentReference w:id="0"/>
      </w:r>
      <w:commentRangeStart w:id="2"/>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ins w:id="3" w:author="工内隆" w:date="2017-05-26T11:38:00Z">
        <w:r w:rsidR="00C811EF">
          <w:rPr>
            <w:rFonts w:ascii="Roboto" w:eastAsia="ＭＳ Ｐゴシック" w:hAnsi="Roboto" w:cs="ＭＳ Ｐゴシック" w:hint="eastAsia"/>
            <w:color w:val="676767"/>
            <w:kern w:val="0"/>
            <w:sz w:val="27"/>
            <w:szCs w:val="27"/>
          </w:rPr>
          <w:t>に対する</w:t>
        </w:r>
      </w:ins>
      <w:del w:id="4"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w:t>
      </w:r>
      <w:commentRangeEnd w:id="2"/>
      <w:r w:rsidR="00B1505E">
        <w:rPr>
          <w:rStyle w:val="aa"/>
        </w:rPr>
        <w:commentReference w:id="2"/>
      </w:r>
      <w:commentRangeStart w:id="5"/>
      <w:r w:rsidRPr="0037519D">
        <w:rPr>
          <w:rFonts w:ascii="Roboto" w:eastAsia="ＭＳ Ｐゴシック" w:hAnsi="Roboto" w:cs="ＭＳ Ｐゴシック"/>
          <w:color w:val="676767"/>
          <w:kern w:val="0"/>
          <w:sz w:val="27"/>
          <w:szCs w:val="27"/>
        </w:rPr>
        <w:t>つまりこれは</w:t>
      </w:r>
      <w:commentRangeEnd w:id="5"/>
      <w:r w:rsidR="005A5720">
        <w:rPr>
          <w:rStyle w:val="aa"/>
        </w:rPr>
        <w:commentReference w:id="5"/>
      </w:r>
      <w:r w:rsidRPr="0037519D">
        <w:rPr>
          <w:rFonts w:ascii="Roboto" w:eastAsia="ＭＳ Ｐゴシック" w:hAnsi="Roboto" w:cs="ＭＳ Ｐゴシック"/>
          <w:color w:val="676767"/>
          <w:kern w:val="0"/>
          <w:sz w:val="27"/>
          <w:szCs w:val="27"/>
        </w:rPr>
        <w:t>、サプライチェーン全体にわたってオープンソースのコンプライアンスを達成するための業界標準</w:t>
      </w:r>
      <w:commentRangeStart w:id="6"/>
      <w:r w:rsidRPr="0037519D">
        <w:rPr>
          <w:rFonts w:ascii="Roboto" w:eastAsia="ＭＳ Ｐゴシック" w:hAnsi="Roboto" w:cs="ＭＳ Ｐゴシック"/>
          <w:color w:val="676767"/>
          <w:kern w:val="0"/>
          <w:sz w:val="27"/>
          <w:szCs w:val="27"/>
        </w:rPr>
        <w:t>規格</w:t>
      </w:r>
      <w:commentRangeEnd w:id="6"/>
      <w:r w:rsidR="00B1505E">
        <w:rPr>
          <w:rStyle w:val="aa"/>
        </w:rPr>
        <w:commentReference w:id="6"/>
      </w:r>
      <w:r w:rsidRPr="0037519D">
        <w:rPr>
          <w:rFonts w:ascii="Roboto" w:eastAsia="ＭＳ Ｐゴシック" w:hAnsi="Roboto" w:cs="ＭＳ Ｐゴシック"/>
          <w:color w:val="676767"/>
          <w:kern w:val="0"/>
          <w:sz w:val="27"/>
          <w:szCs w:val="27"/>
        </w:rPr>
        <w:t>です。</w:t>
      </w:r>
    </w:p>
    <w:p w14:paraId="34F0C60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commentRangeStart w:id="7"/>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commentRangeEnd w:id="7"/>
      <w:r w:rsidR="008542BC">
        <w:rPr>
          <w:rStyle w:val="aa"/>
        </w:rPr>
        <w:commentReference w:id="7"/>
      </w:r>
    </w:p>
    <w:p w14:paraId="13E9FF2B" w14:textId="79A08C7D"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commentRangeStart w:id="8"/>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w:t>
      </w:r>
      <w:commentRangeEnd w:id="8"/>
      <w:r w:rsidR="005A5720">
        <w:rPr>
          <w:rStyle w:val="aa"/>
        </w:rPr>
        <w:commentReference w:id="8"/>
      </w:r>
      <w:r w:rsidRPr="0037519D">
        <w:rPr>
          <w:rFonts w:ascii="Roboto" w:eastAsia="ＭＳ Ｐゴシック" w:hAnsi="Roboto" w:cs="ＭＳ Ｐゴシック"/>
          <w:color w:val="676767"/>
          <w:kern w:val="0"/>
          <w:sz w:val="27"/>
          <w:szCs w:val="27"/>
        </w:rPr>
        <w:t>は、</w:t>
      </w:r>
      <w:commentRangeStart w:id="9"/>
      <w:r w:rsidRPr="0037519D">
        <w:rPr>
          <w:rFonts w:ascii="Roboto" w:eastAsia="ＭＳ Ｐゴシック" w:hAnsi="Roboto" w:cs="ＭＳ Ｐゴシック"/>
          <w:color w:val="676767"/>
          <w:kern w:val="0"/>
          <w:sz w:val="27"/>
          <w:szCs w:val="27"/>
        </w:rPr>
        <w:t>組織と組織の間に信頼を創出します</w:t>
      </w:r>
      <w:commentRangeEnd w:id="9"/>
      <w:r w:rsidR="005A5720">
        <w:rPr>
          <w:rStyle w:val="aa"/>
        </w:rPr>
        <w:commentReference w:id="9"/>
      </w:r>
      <w:r w:rsidRPr="0037519D">
        <w:rPr>
          <w:rFonts w:ascii="Roboto" w:eastAsia="ＭＳ Ｐゴシック" w:hAnsi="Roboto" w:cs="ＭＳ Ｐゴシック"/>
          <w:color w:val="676767"/>
          <w:kern w:val="0"/>
          <w:sz w:val="27"/>
          <w:szCs w:val="27"/>
        </w:rPr>
        <w:t>。</w:t>
      </w:r>
      <w:commentRangeStart w:id="10"/>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commentRangeEnd w:id="10"/>
      <w:r w:rsidR="00772D6A">
        <w:rPr>
          <w:rStyle w:val="aa"/>
        </w:rPr>
        <w:commentReference w:id="10"/>
      </w:r>
      <w:r w:rsidRPr="0037519D">
        <w:rPr>
          <w:rFonts w:ascii="Roboto" w:eastAsia="ＭＳ Ｐゴシック" w:hAnsi="Roboto" w:cs="ＭＳ Ｐゴシック"/>
          <w:color w:val="676767"/>
          <w:kern w:val="0"/>
          <w:sz w:val="27"/>
          <w:szCs w:val="27"/>
        </w:rPr>
        <w:t>。</w:t>
      </w:r>
      <w:commentRangeStart w:id="11"/>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w:t>
      </w:r>
      <w:commentRangeEnd w:id="11"/>
      <w:r w:rsidR="007752D8">
        <w:rPr>
          <w:rStyle w:val="aa"/>
        </w:rPr>
        <w:commentReference w:id="11"/>
      </w:r>
      <w:commentRangeStart w:id="12"/>
      <w:r w:rsidRPr="0037519D">
        <w:rPr>
          <w:rFonts w:ascii="Roboto" w:eastAsia="ＭＳ Ｐゴシック" w:hAnsi="Roboto" w:cs="ＭＳ Ｐゴシック"/>
          <w:color w:val="676767"/>
          <w:kern w:val="0"/>
          <w:sz w:val="27"/>
          <w:szCs w:val="27"/>
        </w:rPr>
        <w:t>その結果、オープンソースは組織内外の様々なタイプのサプライ</w:t>
      </w:r>
      <w:ins w:id="13" w:author="tani" w:date="2017-05-29T14:49:00Z">
        <w:r w:rsidR="00A677DD">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チェーン</w:t>
      </w:r>
      <w:ins w:id="14"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15"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r w:rsidRPr="0037519D">
        <w:rPr>
          <w:rFonts w:ascii="Roboto" w:eastAsia="ＭＳ Ｐゴシック" w:hAnsi="Roboto" w:cs="ＭＳ Ｐゴシック"/>
          <w:color w:val="676767"/>
          <w:kern w:val="0"/>
          <w:sz w:val="27"/>
          <w:szCs w:val="27"/>
        </w:rPr>
        <w:t>予測可能で</w:t>
      </w:r>
      <w:ins w:id="16" w:author="工内隆" w:date="2017-05-26T11:40:00Z">
        <w:r w:rsidR="00C811EF">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わかりやすく</w:t>
      </w:r>
      <w:ins w:id="17" w:author="工内隆" w:date="2017-05-26T11:40:00Z">
        <w:r w:rsidR="00C811EF">
          <w:rPr>
            <w:rFonts w:ascii="Roboto" w:eastAsia="ＭＳ Ｐゴシック" w:hAnsi="Roboto" w:cs="ＭＳ Ｐゴシック" w:hint="eastAsia"/>
            <w:color w:val="676767"/>
            <w:kern w:val="0"/>
            <w:sz w:val="27"/>
            <w:szCs w:val="27"/>
          </w:rPr>
          <w:t>、さらに、最適化され</w:t>
        </w:r>
      </w:ins>
      <w:del w:id="18" w:author="工内隆" w:date="2017-05-26T11:41:00Z">
        <w:r w:rsidRPr="0037519D" w:rsidDel="00C811EF">
          <w:rPr>
            <w:rFonts w:ascii="Roboto" w:eastAsia="ＭＳ Ｐゴシック" w:hAnsi="Roboto" w:cs="ＭＳ Ｐゴシック"/>
            <w:color w:val="676767"/>
            <w:kern w:val="0"/>
            <w:sz w:val="27"/>
            <w:szCs w:val="27"/>
          </w:rPr>
          <w:delText>なり</w:delText>
        </w:r>
      </w:del>
      <w:r w:rsidRPr="0037519D">
        <w:rPr>
          <w:rFonts w:ascii="Roboto" w:eastAsia="ＭＳ Ｐゴシック" w:hAnsi="Roboto" w:cs="ＭＳ Ｐゴシック"/>
          <w:color w:val="676767"/>
          <w:kern w:val="0"/>
          <w:sz w:val="27"/>
          <w:szCs w:val="27"/>
        </w:rPr>
        <w:t>ます。</w:t>
      </w:r>
      <w:commentRangeEnd w:id="12"/>
      <w:r w:rsidR="0008551E">
        <w:rPr>
          <w:rStyle w:val="aa"/>
        </w:rPr>
        <w:commentReference w:id="12"/>
      </w:r>
    </w:p>
    <w:p w14:paraId="12EEDB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commentRangeStart w:id="19"/>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commentRangeEnd w:id="19"/>
      <w:r w:rsidR="00D46241">
        <w:rPr>
          <w:rStyle w:val="aa"/>
        </w:rPr>
        <w:commentReference w:id="19"/>
      </w:r>
    </w:p>
    <w:commentRangeStart w:id="20"/>
    <w:p w14:paraId="7064D763" w14:textId="77777777" w:rsidR="0037519D" w:rsidRPr="0037519D" w:rsidRDefault="0035234D" w:rsidP="0037519D">
      <w:pPr>
        <w:widowControl/>
        <w:shd w:val="clear" w:color="auto" w:fill="F6F6F6"/>
        <w:jc w:val="left"/>
        <w:textAlignment w:val="baseline"/>
        <w:rPr>
          <w:rFonts w:ascii="Roboto" w:eastAsia="ＭＳ Ｐゴシック" w:hAnsi="Roboto" w:cs="ＭＳ Ｐゴシック"/>
          <w:color w:val="676767"/>
          <w:kern w:val="0"/>
          <w:sz w:val="27"/>
          <w:szCs w:val="27"/>
        </w:rPr>
      </w:pPr>
      <w:r>
        <w:fldChar w:fldCharType="begin"/>
      </w:r>
      <w:r>
        <w:instrText xml:space="preserve"> HYPERLINK "https://www.openchainproject.org/openchain-conformant" </w:instrText>
      </w:r>
      <w:r>
        <w:fldChar w:fldCharType="separate"/>
      </w:r>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r>
        <w:rPr>
          <w:rFonts w:ascii="inherit" w:eastAsia="ＭＳ Ｐゴシック" w:hAnsi="inherit" w:cs="ＭＳ Ｐゴシック"/>
          <w:color w:val="00AEBC"/>
          <w:kern w:val="0"/>
          <w:sz w:val="27"/>
          <w:szCs w:val="27"/>
          <w:bdr w:val="none" w:sz="0" w:space="0" w:color="auto" w:frame="1"/>
        </w:rPr>
        <w:fldChar w:fldCharType="end"/>
      </w:r>
      <w:r w:rsidR="0037519D" w:rsidRPr="0037519D">
        <w:rPr>
          <w:rFonts w:ascii="Roboto" w:eastAsia="ＭＳ Ｐゴシック" w:hAnsi="Roboto" w:cs="ＭＳ Ｐゴシック"/>
          <w:color w:val="676767"/>
          <w:kern w:val="0"/>
          <w:sz w:val="27"/>
          <w:szCs w:val="27"/>
        </w:rPr>
        <w:t>.</w:t>
      </w:r>
      <w:commentRangeEnd w:id="20"/>
      <w:r w:rsidR="00276534">
        <w:rPr>
          <w:rStyle w:val="aa"/>
        </w:rPr>
        <w:commentReference w:id="20"/>
      </w:r>
    </w:p>
    <w:p w14:paraId="67A7D54B"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commentRangeStart w:id="21"/>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の取り組みを教えてください。</w:t>
      </w:r>
      <w:commentRangeEnd w:id="21"/>
      <w:r w:rsidR="00335014">
        <w:rPr>
          <w:rStyle w:val="aa"/>
        </w:rPr>
        <w:commentReference w:id="21"/>
      </w:r>
    </w:p>
    <w:p w14:paraId="2CAE807B"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プロジェクトは三つのワーキング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グループからなり、誰でも参加して貢献することができます</w:t>
      </w:r>
      <w:del w:id="22" w:author="工内隆" w:date="2017-05-26T11:41:00Z">
        <w:r w:rsidRPr="0037519D" w:rsidDel="00C811EF">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w:t>
      </w:r>
    </w:p>
    <w:p w14:paraId="3D83A72E" w14:textId="0B859FBE"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commentRangeStart w:id="23"/>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w:t>
      </w:r>
      <w:commentRangeEnd w:id="23"/>
      <w:r w:rsidR="00335014">
        <w:rPr>
          <w:rStyle w:val="aa"/>
        </w:rPr>
        <w:commentReference w:id="23"/>
      </w:r>
      <w:r w:rsidRPr="0037519D">
        <w:rPr>
          <w:rFonts w:ascii="inherit" w:eastAsia="ＭＳ Ｐゴシック" w:hAnsi="inherit" w:cs="ＭＳ Ｐゴシック"/>
          <w:color w:val="676767"/>
          <w:kern w:val="0"/>
          <w:sz w:val="27"/>
          <w:szCs w:val="27"/>
        </w:rPr>
        <w:t>– FOSS</w:t>
      </w:r>
      <w:r w:rsidRPr="0037519D">
        <w:rPr>
          <w:rFonts w:ascii="inherit" w:eastAsia="ＭＳ Ｐゴシック" w:hAnsi="inherit" w:cs="ＭＳ Ｐゴシック"/>
          <w:color w:val="676767"/>
          <w:kern w:val="0"/>
          <w:sz w:val="27"/>
          <w:szCs w:val="27"/>
        </w:rPr>
        <w:t>コンプライアンス</w:t>
      </w:r>
      <w:ins w:id="24" w:author="tani" w:date="2017-05-29T14:28:00Z">
        <w:r w:rsidR="00335014">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プログラムが満足すべき一連の要件を</w:t>
      </w:r>
      <w:commentRangeStart w:id="25"/>
      <w:r w:rsidRPr="0037519D">
        <w:rPr>
          <w:rFonts w:ascii="inherit" w:eastAsia="ＭＳ Ｐゴシック" w:hAnsi="inherit" w:cs="ＭＳ Ｐゴシック"/>
          <w:color w:val="676767"/>
          <w:kern w:val="0"/>
          <w:sz w:val="27"/>
          <w:szCs w:val="27"/>
        </w:rPr>
        <w:t>明確化し公表します。</w:t>
      </w:r>
      <w:commentRangeEnd w:id="25"/>
      <w:r w:rsidR="00335014">
        <w:rPr>
          <w:rStyle w:val="aa"/>
        </w:rPr>
        <w:commentReference w:id="25"/>
      </w:r>
    </w:p>
    <w:p w14:paraId="7EB167E6" w14:textId="1FBE7FAE"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26" w:author="tani" w:date="2017-05-29T14:29:00Z">
        <w:r w:rsidR="00335014">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w:t>
      </w:r>
      <w:commentRangeStart w:id="27"/>
      <w:r w:rsidRPr="0037519D">
        <w:rPr>
          <w:rFonts w:ascii="inherit" w:eastAsia="ＭＳ Ｐゴシック" w:hAnsi="inherit" w:cs="ＭＳ Ｐゴシック"/>
          <w:color w:val="676767"/>
          <w:kern w:val="0"/>
          <w:sz w:val="27"/>
          <w:szCs w:val="27"/>
        </w:rPr>
        <w:t>手助け</w:t>
      </w:r>
      <w:commentRangeEnd w:id="27"/>
      <w:r w:rsidR="003925BC">
        <w:rPr>
          <w:rStyle w:val="aa"/>
        </w:rPr>
        <w:commentReference w:id="27"/>
      </w:r>
      <w:r w:rsidRPr="0037519D">
        <w:rPr>
          <w:rFonts w:ascii="inherit" w:eastAsia="ＭＳ Ｐゴシック" w:hAnsi="inherit" w:cs="ＭＳ Ｐゴシック"/>
          <w:color w:val="676767"/>
          <w:kern w:val="0"/>
          <w:sz w:val="27"/>
          <w:szCs w:val="27"/>
        </w:rPr>
        <w:t>をします</w:t>
      </w:r>
      <w:ins w:id="28" w:author="工内隆" w:date="2017-05-26T11:41:00Z">
        <w:r w:rsidR="00C811EF">
          <w:rPr>
            <w:rFonts w:ascii="inherit" w:eastAsia="ＭＳ Ｐゴシック" w:hAnsi="inherit" w:cs="ＭＳ Ｐゴシック" w:hint="eastAsia"/>
            <w:color w:val="676767"/>
            <w:kern w:val="0"/>
            <w:sz w:val="27"/>
            <w:szCs w:val="27"/>
          </w:rPr>
          <w:t>。</w:t>
        </w:r>
      </w:ins>
    </w:p>
    <w:p w14:paraId="76EBDABD"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commentRangeStart w:id="29"/>
      <w:r w:rsidRPr="0037519D">
        <w:rPr>
          <w:rFonts w:ascii="inherit" w:eastAsia="ＭＳ Ｐゴシック" w:hAnsi="inherit" w:cs="ＭＳ Ｐゴシック"/>
          <w:color w:val="676767"/>
          <w:kern w:val="0"/>
          <w:sz w:val="27"/>
          <w:szCs w:val="27"/>
        </w:rPr>
        <w:t>適合性</w:t>
      </w:r>
      <w:commentRangeEnd w:id="29"/>
      <w:r w:rsidR="00335014">
        <w:rPr>
          <w:rStyle w:val="aa"/>
        </w:rPr>
        <w:commentReference w:id="29"/>
      </w:r>
      <w:r w:rsidRPr="0037519D">
        <w:rPr>
          <w:rFonts w:ascii="inherit" w:eastAsia="ＭＳ Ｐゴシック" w:hAnsi="inherit" w:cs="ＭＳ Ｐゴシック"/>
          <w:color w:val="676767"/>
          <w:kern w:val="0"/>
          <w:sz w:val="27"/>
          <w:szCs w:val="27"/>
        </w:rPr>
        <w:t>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commentRangeStart w:id="30"/>
      <w:r w:rsidRPr="0037519D">
        <w:rPr>
          <w:rFonts w:ascii="inherit" w:eastAsia="ＭＳ Ｐゴシック" w:hAnsi="inherit" w:cs="ＭＳ Ｐゴシック"/>
          <w:color w:val="676767"/>
          <w:kern w:val="0"/>
          <w:sz w:val="27"/>
          <w:szCs w:val="27"/>
        </w:rPr>
        <w:t>順守</w:t>
      </w:r>
      <w:commentRangeEnd w:id="30"/>
      <w:r w:rsidR="00335014">
        <w:rPr>
          <w:rStyle w:val="aa"/>
        </w:rPr>
        <w:commentReference w:id="30"/>
      </w:r>
      <w:r w:rsidRPr="0037519D">
        <w:rPr>
          <w:rFonts w:ascii="inherit" w:eastAsia="ＭＳ Ｐゴシック" w:hAnsi="inherit" w:cs="ＭＳ Ｐゴシック"/>
          <w:color w:val="676767"/>
          <w:kern w:val="0"/>
          <w:sz w:val="27"/>
          <w:szCs w:val="27"/>
        </w:rPr>
        <w:t>しているかどうかをチェックする手助けをします。</w:t>
      </w:r>
    </w:p>
    <w:p w14:paraId="51336BFC"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r w:rsidRPr="0037519D">
        <w:rPr>
          <w:rFonts w:ascii="Roboto" w:eastAsia="ＭＳ Ｐゴシック" w:hAnsi="Roboto" w:cs="ＭＳ Ｐゴシック"/>
          <w:color w:val="676767"/>
          <w:kern w:val="0"/>
          <w:sz w:val="27"/>
          <w:szCs w:val="27"/>
        </w:rPr>
        <w:t>さらに、</w:t>
      </w:r>
      <w:commentRangeStart w:id="31"/>
      <w:r w:rsidRPr="0037519D">
        <w:rPr>
          <w:rFonts w:ascii="Roboto" w:eastAsia="ＭＳ Ｐゴシック" w:hAnsi="Roboto" w:cs="ＭＳ Ｐゴシック"/>
          <w:color w:val="676767"/>
          <w:kern w:val="0"/>
          <w:sz w:val="27"/>
          <w:szCs w:val="27"/>
        </w:rPr>
        <w:t>有償で参加できる</w:t>
      </w:r>
      <w:commentRangeEnd w:id="31"/>
      <w:r w:rsidR="003925BC">
        <w:rPr>
          <w:rStyle w:val="aa"/>
        </w:rPr>
        <w:commentReference w:id="31"/>
      </w:r>
      <w:r w:rsidRPr="0037519D">
        <w:rPr>
          <w:rFonts w:ascii="Roboto" w:eastAsia="ＭＳ Ｐゴシック" w:hAnsi="Roboto" w:cs="ＭＳ Ｐゴシック"/>
          <w:color w:val="676767"/>
          <w:kern w:val="0"/>
          <w:sz w:val="27"/>
          <w:szCs w:val="27"/>
        </w:rPr>
        <w:t>三つの委員会があります。</w:t>
      </w:r>
      <w:r w:rsidRPr="0037519D">
        <w:rPr>
          <w:rFonts w:ascii="Roboto" w:eastAsia="ＭＳ Ｐゴシック" w:hAnsi="Roboto" w:cs="ＭＳ Ｐゴシック"/>
          <w:color w:val="676767"/>
          <w:kern w:val="0"/>
          <w:sz w:val="27"/>
          <w:szCs w:val="27"/>
        </w:rPr>
        <w:t>:</w:t>
      </w:r>
    </w:p>
    <w:p w14:paraId="3CC28EF8"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commentRangeStart w:id="32"/>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w:t>
      </w:r>
      <w:commentRangeEnd w:id="32"/>
      <w:r w:rsidR="003925BC">
        <w:rPr>
          <w:rStyle w:val="aa"/>
        </w:rPr>
        <w:commentReference w:id="32"/>
      </w:r>
      <w:r w:rsidRPr="0037519D">
        <w:rPr>
          <w:rFonts w:ascii="inherit" w:eastAsia="ＭＳ Ｐゴシック" w:hAnsi="inherit" w:cs="ＭＳ Ｐゴシック"/>
          <w:color w:val="676767"/>
          <w:kern w:val="0"/>
          <w:sz w:val="27"/>
          <w:szCs w:val="27"/>
        </w:rPr>
        <w:t xml:space="preserve">– </w:t>
      </w:r>
      <w:commentRangeStart w:id="33"/>
      <w:r w:rsidRPr="0037519D">
        <w:rPr>
          <w:rFonts w:ascii="inherit" w:eastAsia="ＭＳ Ｐゴシック" w:hAnsi="inherit" w:cs="ＭＳ Ｐゴシック"/>
          <w:color w:val="676767"/>
          <w:kern w:val="0"/>
          <w:sz w:val="27"/>
          <w:szCs w:val="27"/>
        </w:rPr>
        <w:t>プロジェクト、資金集め、予算その他</w:t>
      </w:r>
      <w:commentRangeEnd w:id="33"/>
      <w:r w:rsidR="003925BC">
        <w:rPr>
          <w:rStyle w:val="aa"/>
        </w:rPr>
        <w:commentReference w:id="33"/>
      </w:r>
      <w:r w:rsidRPr="0037519D">
        <w:rPr>
          <w:rFonts w:ascii="inherit" w:eastAsia="ＭＳ Ｐゴシック" w:hAnsi="inherit" w:cs="ＭＳ Ｐゴシック"/>
          <w:color w:val="676767"/>
          <w:kern w:val="0"/>
          <w:sz w:val="27"/>
          <w:szCs w:val="27"/>
        </w:rPr>
        <w:t>についての</w:t>
      </w:r>
      <w:commentRangeStart w:id="34"/>
      <w:r w:rsidRPr="0037519D">
        <w:rPr>
          <w:rFonts w:ascii="inherit" w:eastAsia="ＭＳ Ｐゴシック" w:hAnsi="inherit" w:cs="ＭＳ Ｐゴシック"/>
          <w:color w:val="676767"/>
          <w:kern w:val="0"/>
          <w:sz w:val="27"/>
          <w:szCs w:val="27"/>
        </w:rPr>
        <w:t>方針やルールと手続き</w:t>
      </w:r>
      <w:commentRangeEnd w:id="34"/>
      <w:r w:rsidR="00A677DD">
        <w:rPr>
          <w:rStyle w:val="aa"/>
        </w:rPr>
        <w:commentReference w:id="34"/>
      </w:r>
      <w:r w:rsidRPr="0037519D">
        <w:rPr>
          <w:rFonts w:ascii="inherit" w:eastAsia="ＭＳ Ｐゴシック" w:hAnsi="inherit" w:cs="ＭＳ Ｐゴシック"/>
          <w:color w:val="676767"/>
          <w:kern w:val="0"/>
          <w:sz w:val="27"/>
          <w:szCs w:val="27"/>
        </w:rPr>
        <w:t>を管理します。</w:t>
      </w:r>
    </w:p>
    <w:p w14:paraId="0EF39391"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commentRangeStart w:id="35"/>
      <w:r w:rsidRPr="0037519D">
        <w:rPr>
          <w:rFonts w:ascii="inherit" w:eastAsia="ＭＳ Ｐゴシック" w:hAnsi="inherit" w:cs="ＭＳ Ｐゴシック"/>
          <w:color w:val="676767"/>
          <w:kern w:val="0"/>
          <w:sz w:val="27"/>
          <w:szCs w:val="27"/>
        </w:rPr>
        <w:lastRenderedPageBreak/>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コミッティー</w:t>
      </w:r>
      <w:commentRangeEnd w:id="35"/>
      <w:r w:rsidR="00A677DD">
        <w:rPr>
          <w:rStyle w:val="aa"/>
        </w:rPr>
        <w:commentReference w:id="35"/>
      </w:r>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コンプライアンス仕様の開発、管理および更新</w:t>
      </w:r>
      <w:ins w:id="36" w:author="工内隆" w:date="2017-05-26T11:41:00Z">
        <w:r w:rsidR="00C811EF">
          <w:rPr>
            <w:rFonts w:ascii="inherit" w:eastAsia="ＭＳ Ｐゴシック" w:hAnsi="inherit" w:cs="ＭＳ Ｐゴシック" w:hint="eastAsia"/>
            <w:color w:val="676767"/>
            <w:kern w:val="0"/>
            <w:sz w:val="27"/>
            <w:szCs w:val="27"/>
          </w:rPr>
          <w:t>を行います</w:t>
        </w:r>
      </w:ins>
      <w:r w:rsidRPr="0037519D">
        <w:rPr>
          <w:rFonts w:ascii="inherit" w:eastAsia="ＭＳ Ｐゴシック" w:hAnsi="inherit" w:cs="ＭＳ Ｐゴシック"/>
          <w:color w:val="676767"/>
          <w:kern w:val="0"/>
          <w:sz w:val="27"/>
          <w:szCs w:val="27"/>
        </w:rPr>
        <w:t>。</w:t>
      </w:r>
    </w:p>
    <w:p w14:paraId="3170E27D" w14:textId="1BF2FFAB"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コミッティー</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w:t>
      </w:r>
      <w:commentRangeStart w:id="37"/>
      <w:del w:id="38" w:author="tani" w:date="2017-05-29T14:49:00Z">
        <w:r w:rsidRPr="0037519D" w:rsidDel="00A677DD">
          <w:rPr>
            <w:rFonts w:ascii="inherit" w:eastAsia="ＭＳ Ｐゴシック" w:hAnsi="inherit" w:cs="ＭＳ Ｐゴシック"/>
            <w:color w:val="676767"/>
            <w:kern w:val="0"/>
            <w:sz w:val="27"/>
            <w:szCs w:val="27"/>
          </w:rPr>
          <w:delText>て</w:delText>
        </w:r>
      </w:del>
      <w:r w:rsidRPr="0037519D">
        <w:rPr>
          <w:rFonts w:ascii="inherit" w:eastAsia="ＭＳ Ｐゴシック" w:hAnsi="inherit" w:cs="ＭＳ Ｐゴシック"/>
          <w:color w:val="676767"/>
          <w:kern w:val="0"/>
          <w:sz w:val="27"/>
          <w:szCs w:val="27"/>
        </w:rPr>
        <w:t>、オープンソースと関連のある</w:t>
      </w:r>
      <w:commentRangeEnd w:id="37"/>
      <w:r w:rsidR="00A677DD">
        <w:rPr>
          <w:rStyle w:val="aa"/>
        </w:rPr>
        <w:commentReference w:id="37"/>
      </w:r>
      <w:r w:rsidRPr="0037519D">
        <w:rPr>
          <w:rFonts w:ascii="inherit" w:eastAsia="ＭＳ Ｐゴシック" w:hAnsi="inherit" w:cs="ＭＳ Ｐゴシック"/>
          <w:color w:val="676767"/>
          <w:kern w:val="0"/>
          <w:sz w:val="27"/>
          <w:szCs w:val="27"/>
        </w:rPr>
        <w:t>サプライチェーン全体にわた</w:t>
      </w:r>
      <w:ins w:id="39" w:author="tani" w:date="2017-05-29T14:50:00Z">
        <w:r w:rsidR="00A677DD">
          <w:rPr>
            <w:rFonts w:ascii="inherit" w:eastAsia="ＭＳ Ｐゴシック" w:hAnsi="inherit" w:cs="ＭＳ Ｐゴシック" w:hint="eastAsia"/>
            <w:color w:val="676767"/>
            <w:kern w:val="0"/>
            <w:sz w:val="27"/>
            <w:szCs w:val="27"/>
          </w:rPr>
          <w:t>り</w:t>
        </w:r>
      </w:ins>
      <w:del w:id="40" w:author="tani" w:date="2017-05-29T14:50:00Z">
        <w:r w:rsidRPr="0037519D" w:rsidDel="00A677DD">
          <w:rPr>
            <w:rFonts w:ascii="inherit" w:eastAsia="ＭＳ Ｐゴシック" w:hAnsi="inherit" w:cs="ＭＳ Ｐゴシック"/>
            <w:color w:val="676767"/>
            <w:kern w:val="0"/>
            <w:sz w:val="27"/>
            <w:szCs w:val="27"/>
          </w:rPr>
          <w:delText>って</w:delText>
        </w:r>
      </w:del>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ins w:id="41" w:author="tani" w:date="2017-05-29T14:50:00Z">
        <w:r w:rsidR="00A677DD">
          <w:rPr>
            <w:rFonts w:ascii="inherit" w:eastAsia="ＭＳ Ｐゴシック" w:hAnsi="inherit" w:cs="ＭＳ Ｐゴシック" w:hint="eastAsia"/>
            <w:color w:val="676767"/>
            <w:kern w:val="0"/>
            <w:sz w:val="27"/>
            <w:szCs w:val="27"/>
          </w:rPr>
          <w:t>の</w:t>
        </w:r>
      </w:ins>
      <w:del w:id="42" w:author="tani" w:date="2017-05-29T14:50:00Z">
        <w:r w:rsidRPr="0037519D" w:rsidDel="00A677DD">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エコシステムを構築するための施策を設計</w:t>
      </w:r>
      <w:ins w:id="43" w:author="工内隆" w:date="2017-05-26T11:42:00Z">
        <w:r w:rsidR="00C811EF">
          <w:rPr>
            <w:rFonts w:ascii="inherit" w:eastAsia="ＭＳ Ｐゴシック" w:hAnsi="inherit" w:cs="ＭＳ Ｐゴシック" w:hint="eastAsia"/>
            <w:color w:val="676767"/>
            <w:kern w:val="0"/>
            <w:sz w:val="27"/>
            <w:szCs w:val="27"/>
          </w:rPr>
          <w:t>・</w:t>
        </w:r>
      </w:ins>
      <w:del w:id="44"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45" w:author="工内隆" w:date="2017-05-26T11:42:00Z">
        <w:r w:rsidR="00C811EF">
          <w:rPr>
            <w:rFonts w:ascii="inherit" w:eastAsia="ＭＳ Ｐゴシック" w:hAnsi="inherit" w:cs="ＭＳ Ｐゴシック" w:hint="eastAsia"/>
            <w:color w:val="676767"/>
            <w:kern w:val="0"/>
            <w:sz w:val="27"/>
            <w:szCs w:val="27"/>
          </w:rPr>
          <w:t>・</w:t>
        </w:r>
      </w:ins>
      <w:del w:id="46"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47" w:author="工内隆" w:date="2017-05-26T11:42:00Z">
        <w:r w:rsidR="00C811EF">
          <w:rPr>
            <w:rFonts w:ascii="inherit" w:eastAsia="ＭＳ Ｐゴシック" w:hAnsi="inherit" w:cs="ＭＳ Ｐゴシック" w:hint="eastAsia"/>
            <w:color w:val="676767"/>
            <w:kern w:val="0"/>
            <w:sz w:val="27"/>
            <w:szCs w:val="27"/>
          </w:rPr>
          <w:t>しま</w:t>
        </w:r>
      </w:ins>
      <w:r w:rsidRPr="0037519D">
        <w:rPr>
          <w:rFonts w:ascii="inherit" w:eastAsia="ＭＳ Ｐゴシック" w:hAnsi="inherit" w:cs="ＭＳ Ｐゴシック"/>
          <w:color w:val="676767"/>
          <w:kern w:val="0"/>
          <w:sz w:val="27"/>
          <w:szCs w:val="27"/>
        </w:rPr>
        <w:t>す</w:t>
      </w:r>
      <w:del w:id="48" w:author="工内隆" w:date="2017-05-26T11:42:00Z">
        <w:r w:rsidRPr="0037519D" w:rsidDel="00C811EF">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52ADB3D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commentRangeStart w:id="49"/>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r w:rsidRPr="0037519D">
        <w:rPr>
          <w:rFonts w:ascii="Open Sans" w:eastAsia="ＭＳ Ｐゴシック" w:hAnsi="Open Sans" w:cs="ＭＳ Ｐゴシック"/>
          <w:b/>
          <w:bCs/>
          <w:color w:val="444444"/>
          <w:kern w:val="0"/>
          <w:sz w:val="27"/>
          <w:szCs w:val="27"/>
        </w:rPr>
        <w:t xml:space="preserve"> CII Best Practices </w:t>
      </w:r>
      <w:r w:rsidRPr="0037519D">
        <w:rPr>
          <w:rFonts w:ascii="Open Sans" w:eastAsia="ＭＳ Ｐゴシック" w:hAnsi="Open Sans" w:cs="ＭＳ Ｐゴシック"/>
          <w:b/>
          <w:bCs/>
          <w:color w:val="444444"/>
          <w:kern w:val="0"/>
          <w:sz w:val="27"/>
          <w:szCs w:val="27"/>
        </w:rPr>
        <w:t>の関係を教えてください。</w:t>
      </w:r>
      <w:commentRangeEnd w:id="49"/>
      <w:r w:rsidR="004F5AD2">
        <w:rPr>
          <w:rStyle w:val="aa"/>
        </w:rPr>
        <w:commentReference w:id="49"/>
      </w:r>
    </w:p>
    <w:p w14:paraId="6CD85408" w14:textId="646883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CII Best Practices</w:t>
      </w:r>
      <w:del w:id="51" w:author="tani" w:date="2017-05-29T14:53:00Z">
        <w:r w:rsidRPr="0037519D" w:rsidDel="001867CD">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 </w:t>
      </w:r>
      <w:r w:rsidRPr="0037519D">
        <w:rPr>
          <w:rFonts w:ascii="inherit" w:eastAsia="ＭＳ Ｐゴシック" w:hAnsi="inherit" w:cs="ＭＳ Ｐゴシック"/>
          <w:color w:val="676767"/>
          <w:kern w:val="0"/>
          <w:sz w:val="27"/>
          <w:szCs w:val="27"/>
        </w:rPr>
        <w:t>プロセスの品質基準を明確化する</w:t>
      </w:r>
      <w:ins w:id="52" w:author="工内隆" w:date="2017-05-26T11:43:00Z">
        <w:r w:rsidR="00C811EF">
          <w:rPr>
            <w:rFonts w:ascii="inherit" w:eastAsia="ＭＳ Ｐゴシック" w:hAnsi="inherit" w:cs="ＭＳ Ｐゴシック" w:hint="eastAsia"/>
            <w:color w:val="676767"/>
            <w:kern w:val="0"/>
            <w:sz w:val="27"/>
            <w:szCs w:val="27"/>
          </w:rPr>
          <w:t>ことを目指す</w:t>
        </w:r>
      </w:ins>
      <w:del w:id="53" w:author="工内隆" w:date="2017-05-26T11:43:00Z">
        <w:r w:rsidRPr="0037519D" w:rsidDel="00C811EF">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 xml:space="preserve"> Linux Foundation </w:t>
      </w:r>
      <w:r w:rsidRPr="0037519D">
        <w:rPr>
          <w:rFonts w:ascii="inherit" w:eastAsia="ＭＳ Ｐゴシック" w:hAnsi="inherit" w:cs="ＭＳ Ｐゴシック"/>
          <w:color w:val="676767"/>
          <w:kern w:val="0"/>
          <w:sz w:val="27"/>
          <w:szCs w:val="27"/>
        </w:rPr>
        <w:t>の取り組みです。</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は、</w:t>
      </w:r>
      <w:proofErr w:type="spellStart"/>
      <w:r w:rsidRPr="0037519D">
        <w:rPr>
          <w:rFonts w:ascii="inherit" w:eastAsia="ＭＳ Ｐゴシック" w:hAnsi="inherit" w:cs="ＭＳ Ｐゴシック"/>
          <w:color w:val="676767"/>
          <w:kern w:val="0"/>
          <w:sz w:val="27"/>
          <w:szCs w:val="27"/>
        </w:rPr>
        <w:t>i</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組織外のプロジェクトから供給される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を自組織のソリューションに活用する組織においてコンプライアンス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プログラムを改善することと、</w:t>
      </w:r>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コミュニティーへ成果を還元するためのプロセスにフォーカスしています。これに対して、</w:t>
      </w:r>
      <w:r w:rsidRPr="0037519D">
        <w:rPr>
          <w:rFonts w:ascii="inherit" w:eastAsia="ＭＳ Ｐゴシック" w:hAnsi="inherit" w:cs="ＭＳ Ｐゴシック"/>
          <w:color w:val="676767"/>
          <w:kern w:val="0"/>
          <w:sz w:val="27"/>
          <w:szCs w:val="27"/>
        </w:rPr>
        <w:t xml:space="preserve">CII best practices badge </w:t>
      </w:r>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 xml:space="preserve">CII Best Practices badge </w:t>
      </w:r>
      <w:r w:rsidRPr="0037519D">
        <w:rPr>
          <w:rFonts w:ascii="inherit" w:eastAsia="ＭＳ Ｐゴシック" w:hAnsi="inherit" w:cs="ＭＳ Ｐゴシック"/>
          <w:color w:val="676767"/>
          <w:kern w:val="0"/>
          <w:sz w:val="27"/>
          <w:szCs w:val="27"/>
        </w:rPr>
        <w:t>の取得に関心のある方は、</w:t>
      </w:r>
      <w:hyperlink r:id="rId9" w:tooltip="https://bestpractices.coreinfrastructure.org/" w:history="1">
        <w:r w:rsidRPr="0037519D">
          <w:rPr>
            <w:rFonts w:ascii="inherit" w:eastAsia="ＭＳ Ｐゴシック" w:hAnsi="inherit" w:cs="ＭＳ Ｐゴシック"/>
            <w:color w:val="00AEBC"/>
            <w:kern w:val="0"/>
            <w:sz w:val="27"/>
            <w:szCs w:val="27"/>
            <w:bdr w:val="none" w:sz="0" w:space="0" w:color="auto" w:frame="1"/>
          </w:rPr>
          <w:t xml:space="preserve">CII Best Practices </w:t>
        </w:r>
        <w:r w:rsidRPr="0037519D">
          <w:rPr>
            <w:rFonts w:ascii="inherit" w:eastAsia="ＭＳ Ｐゴシック" w:hAnsi="inherit" w:cs="ＭＳ Ｐゴシック"/>
            <w:color w:val="00AEBC"/>
            <w:kern w:val="0"/>
            <w:sz w:val="27"/>
            <w:szCs w:val="27"/>
            <w:bdr w:val="none" w:sz="0" w:space="0" w:color="auto" w:frame="1"/>
          </w:rPr>
          <w:t>ウェブサイト</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をご覧ください。</w:t>
      </w:r>
    </w:p>
    <w:p w14:paraId="421CA17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5F6AC45E"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color w:val="676767"/>
          <w:kern w:val="0"/>
          <w:sz w:val="27"/>
          <w:szCs w:val="27"/>
        </w:rPr>
      </w:pPr>
      <w:r w:rsidRPr="0037519D">
        <w:rPr>
          <w:rFonts w:ascii="Roboto" w:eastAsia="ＭＳ Ｐゴシック" w:hAnsi="Roboto" w:cs="ＭＳ Ｐゴシック"/>
          <w:color w:val="676767"/>
          <w:kern w:val="0"/>
          <w:sz w:val="27"/>
          <w:szCs w:val="27"/>
        </w:rPr>
        <w:t>以下を</w:t>
      </w:r>
      <w:ins w:id="54" w:author="工内隆" w:date="2017-05-26T11:44:00Z">
        <w:r w:rsidR="00C811EF">
          <w:rPr>
            <w:rFonts w:ascii="Roboto" w:eastAsia="ＭＳ Ｐゴシック" w:hAnsi="Roboto" w:cs="ＭＳ Ｐゴシック" w:hint="eastAsia"/>
            <w:color w:val="676767"/>
            <w:kern w:val="0"/>
            <w:sz w:val="27"/>
            <w:szCs w:val="27"/>
          </w:rPr>
          <w:t>一読することから初めて</w:t>
        </w:r>
      </w:ins>
      <w:del w:id="55" w:author="工内隆" w:date="2017-05-26T11:44:00Z">
        <w:r w:rsidRPr="0037519D" w:rsidDel="00C811EF">
          <w:rPr>
            <w:rFonts w:ascii="Roboto" w:eastAsia="ＭＳ Ｐゴシック" w:hAnsi="Roboto" w:cs="ＭＳ Ｐゴシック"/>
            <w:color w:val="676767"/>
            <w:kern w:val="0"/>
            <w:sz w:val="27"/>
            <w:szCs w:val="27"/>
          </w:rPr>
          <w:delText>ぜひご覧</w:delText>
        </w:r>
      </w:del>
      <w:r w:rsidRPr="0037519D">
        <w:rPr>
          <w:rFonts w:ascii="Roboto" w:eastAsia="ＭＳ Ｐゴシック" w:hAnsi="Roboto" w:cs="ＭＳ Ｐゴシック"/>
          <w:color w:val="676767"/>
          <w:kern w:val="0"/>
          <w:sz w:val="27"/>
          <w:szCs w:val="27"/>
        </w:rPr>
        <w:t>ください！</w:t>
      </w:r>
    </w:p>
    <w:p w14:paraId="1DFC333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仕様について</w:t>
      </w:r>
    </w:p>
    <w:p w14:paraId="6F44F85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仕様の目的を教えてください。</w:t>
      </w:r>
    </w:p>
    <w:p w14:paraId="43F78F53"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6" w:author="工内隆" w:date="2017-05-26T11:44:00Z">
        <w:r w:rsidRPr="0037519D" w:rsidDel="00C811EF">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プログラムが満足すべき一連の要件を定義することです。これは、組織が他者と共有するソフトウェアについて、</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コンプライアンスを達成するのに必要な証跡を組織が提供するという</w:t>
      </w:r>
      <w:ins w:id="57" w:author="工内隆" w:date="2017-05-26T11:45:00Z">
        <w:r w:rsidR="00C811EF">
          <w:rPr>
            <w:rFonts w:ascii="inherit" w:eastAsia="ＭＳ Ｐゴシック" w:hAnsi="inherit" w:cs="ＭＳ Ｐゴシック" w:hint="eastAsia"/>
            <w:color w:val="676767"/>
            <w:kern w:val="0"/>
            <w:sz w:val="27"/>
            <w:szCs w:val="27"/>
          </w:rPr>
          <w:t>レベル</w:t>
        </w:r>
      </w:ins>
      <w:del w:id="58" w:author="工内隆" w:date="2017-05-26T11:45:00Z">
        <w:r w:rsidRPr="0037519D" w:rsidDel="00C811EF">
          <w:rPr>
            <w:rFonts w:ascii="inherit" w:eastAsia="ＭＳ Ｐゴシック" w:hAnsi="inherit" w:cs="ＭＳ Ｐゴシック"/>
            <w:color w:val="676767"/>
            <w:kern w:val="0"/>
            <w:sz w:val="27"/>
            <w:szCs w:val="27"/>
          </w:rPr>
          <w:delText>、一定水準</w:delText>
        </w:r>
      </w:del>
      <w:r w:rsidRPr="0037519D">
        <w:rPr>
          <w:rFonts w:ascii="inherit" w:eastAsia="ＭＳ Ｐゴシック" w:hAnsi="inherit" w:cs="ＭＳ Ｐゴシック"/>
          <w:color w:val="676767"/>
          <w:kern w:val="0"/>
          <w:sz w:val="27"/>
          <w:szCs w:val="27"/>
        </w:rPr>
        <w:t>の信頼です。コンプライアンス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証跡は、あるソフトウェア配布物を</w:t>
      </w:r>
      <w:ins w:id="59" w:author="工内隆" w:date="2017-05-26T11:46:00Z">
        <w:r w:rsidR="00C811EF">
          <w:rPr>
            <w:rFonts w:ascii="inherit" w:eastAsia="ＭＳ Ｐゴシック" w:hAnsi="inherit" w:cs="ＭＳ Ｐゴシック" w:hint="eastAsia"/>
            <w:color w:val="676767"/>
            <w:kern w:val="0"/>
            <w:sz w:val="27"/>
            <w:szCs w:val="27"/>
          </w:rPr>
          <w:t>司る</w:t>
        </w:r>
      </w:ins>
      <w:del w:id="60"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ライセンスが要求する、ソースコード、ビルドスクリプト、ライセンス文書、帰属</w:t>
      </w:r>
      <w:del w:id="61"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62"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63"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64" w:author="工内隆" w:date="2017-05-26T11:47:00Z">
        <w:r w:rsidR="00186F2D">
          <w:rPr>
            <w:rFonts w:ascii="inherit" w:eastAsia="ＭＳ Ｐゴシック" w:hAnsi="inherit" w:cs="ＭＳ Ｐゴシック" w:hint="eastAsia"/>
            <w:color w:val="676767"/>
            <w:kern w:val="0"/>
            <w:sz w:val="27"/>
            <w:szCs w:val="27"/>
          </w:rPr>
          <w:t>ります</w:t>
        </w:r>
      </w:ins>
      <w:del w:id="65"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0B4230B5"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05534329" w14:textId="77777777" w:rsidR="0037519D" w:rsidRPr="0037519D" w:rsidRDefault="0035234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0" w:history="1">
        <w:r w:rsidR="0037519D" w:rsidRPr="0037519D">
          <w:rPr>
            <w:rFonts w:ascii="inherit" w:eastAsia="ＭＳ Ｐゴシック" w:hAnsi="inherit" w:cs="ＭＳ Ｐゴシック"/>
            <w:color w:val="00AEBC"/>
            <w:kern w:val="0"/>
            <w:sz w:val="27"/>
            <w:szCs w:val="27"/>
            <w:bdr w:val="none" w:sz="0" w:space="0" w:color="auto" w:frame="1"/>
          </w:rPr>
          <w:t xml:space="preserve">OpenChain </w:t>
        </w:r>
        <w:r w:rsidR="0037519D" w:rsidRPr="0037519D">
          <w:rPr>
            <w:rFonts w:ascii="inherit" w:eastAsia="ＭＳ Ｐゴシック" w:hAnsi="inherit" w:cs="ＭＳ Ｐゴシック"/>
            <w:color w:val="00AEBC"/>
            <w:kern w:val="0"/>
            <w:sz w:val="27"/>
            <w:szCs w:val="27"/>
            <w:bdr w:val="none" w:sz="0" w:space="0" w:color="auto" w:frame="1"/>
          </w:rPr>
          <w:t>仕様</w:t>
        </w:r>
        <w:r w:rsidR="0037519D" w:rsidRPr="0037519D">
          <w:rPr>
            <w:rFonts w:ascii="inherit" w:eastAsia="ＭＳ Ｐゴシック" w:hAnsi="inherit" w:cs="ＭＳ Ｐゴシック"/>
            <w:color w:val="00AEBC"/>
            <w:kern w:val="0"/>
            <w:sz w:val="27"/>
            <w:szCs w:val="27"/>
            <w:bdr w:val="none" w:sz="0" w:space="0" w:color="auto" w:frame="1"/>
          </w:rPr>
          <w:t xml:space="preserve"> 1.1</w:t>
        </w:r>
      </w:hyperlink>
      <w:r w:rsidR="0037519D" w:rsidRPr="0037519D">
        <w:rPr>
          <w:rFonts w:ascii="inherit" w:eastAsia="ＭＳ Ｐゴシック" w:hAnsi="inherit" w:cs="ＭＳ Ｐゴシック"/>
          <w:color w:val="676767"/>
          <w:kern w:val="0"/>
          <w:sz w:val="27"/>
          <w:szCs w:val="27"/>
        </w:rPr>
        <w:t> </w:t>
      </w:r>
      <w:r w:rsidR="0037519D" w:rsidRPr="0037519D">
        <w:rPr>
          <w:rFonts w:ascii="inherit" w:eastAsia="ＭＳ Ｐゴシック" w:hAnsi="inherit" w:cs="ＭＳ Ｐゴシック"/>
          <w:color w:val="676767"/>
          <w:kern w:val="0"/>
          <w:sz w:val="27"/>
          <w:szCs w:val="27"/>
        </w:rPr>
        <w:t>が、私たちが策定した最新の業界標準規格です。</w:t>
      </w:r>
    </w:p>
    <w:p w14:paraId="6644203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 </w:t>
      </w:r>
      <w:r w:rsidRPr="0037519D">
        <w:rPr>
          <w:rFonts w:ascii="Open Sans" w:eastAsia="ＭＳ Ｐゴシック" w:hAnsi="Open Sans" w:cs="ＭＳ Ｐゴシック"/>
          <w:b/>
          <w:bCs/>
          <w:color w:val="444444"/>
          <w:kern w:val="0"/>
          <w:sz w:val="27"/>
          <w:szCs w:val="27"/>
        </w:rPr>
        <w:t>プログラムが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適合と見なされるためには、仕様のすべての要件を満足する必要がありますか？</w:t>
      </w:r>
    </w:p>
    <w:p w14:paraId="5E957B4E"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プログラムが一定水準の品質を達成していることを確かなものにするための要件一式を提供するよう策定され</w:t>
      </w:r>
      <w:ins w:id="66" w:author="工内隆" w:date="2017-05-26T11:48:00Z">
        <w:r w:rsidR="00186F2D">
          <w:rPr>
            <w:rFonts w:ascii="inherit" w:eastAsia="ＭＳ Ｐゴシック" w:hAnsi="inherit" w:cs="ＭＳ Ｐゴシック" w:hint="eastAsia"/>
            <w:color w:val="676767"/>
            <w:kern w:val="0"/>
            <w:sz w:val="27"/>
            <w:szCs w:val="27"/>
          </w:rPr>
          <w:t>ました</w:t>
        </w:r>
      </w:ins>
      <w:del w:id="67"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適合プログラムに、低</w:t>
      </w:r>
      <w:ins w:id="68" w:author="工内隆" w:date="2017-05-26T11:50:00Z">
        <w:r w:rsidR="00186F2D">
          <w:rPr>
            <w:rFonts w:ascii="inherit" w:eastAsia="ＭＳ Ｐゴシック" w:hAnsi="inherit" w:cs="ＭＳ Ｐゴシック" w:hint="eastAsia"/>
            <w:color w:val="676767"/>
            <w:kern w:val="0"/>
            <w:sz w:val="27"/>
            <w:szCs w:val="27"/>
          </w:rPr>
          <w:t>い</w:t>
        </w:r>
      </w:ins>
      <w:r w:rsidRPr="0037519D">
        <w:rPr>
          <w:rFonts w:ascii="inherit" w:eastAsia="ＭＳ Ｐゴシック" w:hAnsi="inherit" w:cs="ＭＳ Ｐゴシック"/>
          <w:color w:val="676767"/>
          <w:kern w:val="0"/>
          <w:sz w:val="27"/>
          <w:szCs w:val="27"/>
        </w:rPr>
        <w:t>品質</w:t>
      </w:r>
      <w:ins w:id="69" w:author="工内隆" w:date="2017-05-26T11:50:00Z">
        <w:r w:rsidR="00186F2D">
          <w:rPr>
            <w:rFonts w:ascii="inherit" w:eastAsia="ＭＳ Ｐゴシック" w:hAnsi="inherit" w:cs="ＭＳ Ｐゴシック" w:hint="eastAsia"/>
            <w:color w:val="676767"/>
            <w:kern w:val="0"/>
            <w:sz w:val="27"/>
            <w:szCs w:val="27"/>
          </w:rPr>
          <w:t>の結果</w:t>
        </w:r>
      </w:ins>
      <w:del w:id="70"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r w:rsidRPr="0037519D">
        <w:rPr>
          <w:rFonts w:ascii="inherit" w:eastAsia="ＭＳ Ｐゴシック" w:hAnsi="inherit" w:cs="ＭＳ Ｐゴシック"/>
          <w:color w:val="676767"/>
          <w:kern w:val="0"/>
          <w:sz w:val="27"/>
          <w:szCs w:val="27"/>
        </w:rPr>
        <w:t>を引き起こしかねない著しいギャップがないことを確実にするため、コンプライアンス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ins w:id="71"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合と見なされるためにはすべての</w:t>
      </w:r>
      <w:ins w:id="72" w:author="工内隆" w:date="2017-05-26T11:50:00Z">
        <w:r w:rsidR="00186F2D">
          <w:rPr>
            <w:rFonts w:ascii="inherit" w:eastAsia="ＭＳ Ｐゴシック" w:hAnsi="inherit" w:cs="ＭＳ Ｐゴシック" w:hint="eastAsia"/>
            <w:color w:val="676767"/>
            <w:kern w:val="0"/>
            <w:sz w:val="27"/>
            <w:szCs w:val="27"/>
          </w:rPr>
          <w:t>要</w:t>
        </w:r>
      </w:ins>
      <w:del w:id="73"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件を満足しなければなりません。</w:t>
      </w:r>
    </w:p>
    <w:p w14:paraId="27A8538D"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あるソフトウェアの提供が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適合であるということは、何を意味しますか？</w:t>
      </w:r>
    </w:p>
    <w:p w14:paraId="7F9A177E"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供給されるソフトウェア自体については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適合かどうかの判別はしません。そのソフトウェアを用意するにあたって適用された</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適合判定の</w:t>
      </w:r>
      <w:ins w:id="74" w:author="工内隆" w:date="2017-05-26T11:50:00Z">
        <w:r w:rsidR="00186F2D">
          <w:rPr>
            <w:rFonts w:ascii="inherit" w:eastAsia="ＭＳ Ｐゴシック" w:hAnsi="inherit" w:cs="ＭＳ Ｐゴシック" w:hint="eastAsia"/>
            <w:color w:val="676767"/>
            <w:kern w:val="0"/>
            <w:sz w:val="27"/>
            <w:szCs w:val="27"/>
          </w:rPr>
          <w:t>対象</w:t>
        </w:r>
      </w:ins>
      <w:del w:id="75"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適合であると宣言しているとき、そのサプライヤのコンプライアンスプログラムが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仕様のすべての要件を満足していることを意味します。ソフトウェアのサプライヤは、そのソフトウェアが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プログラム下で用意されたと宣言することができます。同様に、ソフトウェアを受け取る側はサプライヤに対して、受け取ったソフトウェアが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558443B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ins w:id="76"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、一つの組織のすべてのソフトウェアが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4E26C8ED"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いいえ。組織は、異なるプログラムとリリース手順を持つ複数のグルーブや部門から構成されていることが</w:t>
      </w:r>
      <w:del w:id="77"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たとえば、エンジニアリング部門</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。一つの組織内の一つの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プログラムが仕様の要件を満足していれば</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適合と格付けできる一方で、別のプログラムがそのように格付けできなくても構いません。ソフトウェアが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に適合済のプログラム下でレビューされていない場合、そのソフトウェアを</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適合性と結びつけることはできません。</w:t>
      </w:r>
    </w:p>
    <w:p w14:paraId="40F7193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この仕様は一つのベストプラクティスガイドとして使えますか？</w:t>
      </w:r>
    </w:p>
    <w:p w14:paraId="628E589F"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プログラムが十分かどうかを評価する手助けとなる一連の要件を提供することです。そのため、この仕様は「何を」と「なぜ」の側面にフォーカスしており、「ど</w:t>
      </w:r>
      <w:r w:rsidRPr="0037519D">
        <w:rPr>
          <w:rFonts w:ascii="inherit" w:eastAsia="ＭＳ Ｐゴシック" w:hAnsi="inherit" w:cs="ＭＳ Ｐゴシック"/>
          <w:color w:val="676767"/>
          <w:kern w:val="0"/>
          <w:sz w:val="27"/>
          <w:szCs w:val="27"/>
        </w:rPr>
        <w:lastRenderedPageBreak/>
        <w:t>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「どうやって」と「いつ」</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の構成にはたくさんの異なる方法があり、いずれの方法でもこの仕様を満足することができるでしょう。この仕様は、プログラムが基本レベルの品質と一貫性を持っているかどうかを評価する一つの方法を提供します。これにより、ソフトウェアのサプライヤはそのユーザに対して、自身が提供する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プログラム下で作成されたと表明することができます。</w:t>
      </w:r>
    </w:p>
    <w:p w14:paraId="09EAB437"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0C105D67"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サプライチェーンの中でソフトウェアの作成ややり取りを経験してきた多数の個人、</w:t>
      </w:r>
      <w:ins w:id="78" w:author="工内隆" w:date="2017-05-26T13:22:00Z">
        <w:r w:rsidR="00617567">
          <w:rPr>
            <w:rFonts w:ascii="inherit" w:eastAsia="ＭＳ Ｐゴシック" w:hAnsi="inherit" w:cs="ＭＳ Ｐゴシック" w:hint="eastAsia"/>
            <w:color w:val="676767"/>
            <w:kern w:val="0"/>
            <w:sz w:val="27"/>
            <w:szCs w:val="27"/>
          </w:rPr>
          <w:t>企業</w:t>
        </w:r>
      </w:ins>
      <w:del w:id="79"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80"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プログラムの六つの主要なカテゴリーと、各カテゴリーについて重要なタスクと</w:t>
      </w:r>
      <w:ins w:id="81" w:author="工内隆" w:date="2017-05-26T11:52:00Z">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成果物を明確化しました。</w:t>
      </w:r>
    </w:p>
    <w:p w14:paraId="6ADBED77"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1231DF27"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14:paraId="1E4A8475"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BC83334"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3A611C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14:paraId="3A87513F"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要件適合の認定</w:t>
      </w:r>
    </w:p>
    <w:p w14:paraId="7444BC3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 xml:space="preserve">FOSS </w:t>
      </w:r>
      <w:r w:rsidRPr="0037519D">
        <w:rPr>
          <w:rFonts w:ascii="Open Sans" w:eastAsia="ＭＳ Ｐゴシック" w:hAnsi="Open Sans" w:cs="ＭＳ Ｐゴシック"/>
          <w:b/>
          <w:bCs/>
          <w:color w:val="444444"/>
          <w:kern w:val="0"/>
          <w:sz w:val="27"/>
          <w:szCs w:val="27"/>
        </w:rPr>
        <w:t>プログラムが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0BF5A47C"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仕様は、シンプルな構成で要件のリストを提供しています。各要件には一連の合否判定基準</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検証すべき証跡</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プログラムが維持すべき重要な品質を記述したものです。一つの要件についての検証すべき証跡は、仕様の要件を満足していることを判定するために存在していなければならない</w:t>
      </w:r>
      <w:ins w:id="82" w:author="工内隆" w:date="2017-05-26T11:53:00Z">
        <w:r w:rsidR="00186F2D">
          <w:rPr>
            <w:rFonts w:ascii="inherit" w:eastAsia="ＭＳ Ｐゴシック" w:hAnsi="inherit" w:cs="ＭＳ Ｐゴシック" w:hint="eastAsia"/>
            <w:color w:val="676767"/>
            <w:kern w:val="0"/>
            <w:sz w:val="27"/>
            <w:szCs w:val="27"/>
          </w:rPr>
          <w:t>有形の</w:t>
        </w:r>
      </w:ins>
      <w:del w:id="83"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証跡のリストの形で提示されています。証跡は存在していなければなりませんが、それらを公開する必要はありません。この仕様の究極のゴールは、ソフトウェアをやり取りする当事者間に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たとえば機密保持契約を締結した上で</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。すなわち、証跡の存在の証拠を提示する義務や、それを進んで</w:t>
      </w:r>
      <w:r w:rsidRPr="0037519D">
        <w:rPr>
          <w:rFonts w:ascii="inherit" w:eastAsia="ＭＳ Ｐゴシック" w:hAnsi="inherit" w:cs="ＭＳ Ｐゴシック"/>
          <w:color w:val="676767"/>
          <w:kern w:val="0"/>
          <w:sz w:val="27"/>
          <w:szCs w:val="27"/>
        </w:rPr>
        <w:lastRenderedPageBreak/>
        <w:t>提示する意思は、当事者同士が結ぶ関係性によって決まります。第三者による認証をどのようにして得るかについてのもっと具体的なガイドラインを、本仕様の将来の版において提示する可能性について、議論がなされています。</w:t>
      </w:r>
    </w:p>
    <w:p w14:paraId="69B3F180"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ライセンスをどのように順守するかについて記述されていますか？</w:t>
      </w:r>
    </w:p>
    <w:p w14:paraId="3744AE24"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84"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85"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86"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87"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88" w:author="工内隆" w:date="2017-05-26T11:55:00Z">
        <w:r w:rsidR="00186F2D">
          <w:rPr>
            <w:rFonts w:ascii="inherit" w:eastAsia="ＭＳ Ｐゴシック" w:hAnsi="inherit" w:cs="ＭＳ Ｐゴシック" w:hint="eastAsia"/>
            <w:color w:val="676767"/>
            <w:kern w:val="0"/>
            <w:sz w:val="27"/>
            <w:szCs w:val="27"/>
          </w:rPr>
          <w:t>務専門家</w:t>
        </w:r>
      </w:ins>
      <w:del w:id="89"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r w:rsidRPr="0037519D">
        <w:rPr>
          <w:rFonts w:ascii="inherit" w:eastAsia="ＭＳ Ｐゴシック" w:hAnsi="inherit" w:cs="ＭＳ Ｐゴシック"/>
          <w:color w:val="676767"/>
          <w:kern w:val="0"/>
          <w:sz w:val="27"/>
          <w:szCs w:val="27"/>
        </w:rPr>
        <w:t>トを</w:t>
      </w:r>
      <w:del w:id="90" w:author="工内隆" w:date="2017-05-26T11:56:00Z">
        <w:r w:rsidRPr="0037519D" w:rsidDel="00186F2D">
          <w:rPr>
            <w:rFonts w:ascii="inherit" w:eastAsia="ＭＳ Ｐゴシック" w:hAnsi="inherit" w:cs="ＭＳ Ｐゴシック"/>
            <w:color w:val="676767"/>
            <w:kern w:val="0"/>
            <w:sz w:val="27"/>
            <w:szCs w:val="27"/>
          </w:rPr>
          <w:delText>、</w:delText>
        </w:r>
      </w:del>
      <w:del w:id="91"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92" w:author="工内隆" w:date="2017-05-26T11:57:00Z">
        <w:r w:rsidR="003B27DF">
          <w:rPr>
            <w:rFonts w:ascii="inherit" w:eastAsia="ＭＳ Ｐゴシック" w:hAnsi="inherit" w:cs="ＭＳ Ｐゴシック" w:hint="eastAsia"/>
            <w:color w:val="676767"/>
            <w:kern w:val="0"/>
            <w:sz w:val="27"/>
            <w:szCs w:val="27"/>
          </w:rPr>
          <w:t>、</w:t>
        </w:r>
      </w:ins>
      <w:ins w:id="93"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と</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履行に対して適切な注意が払われることを確かにするプロセスが存在することを要求しています。</w:t>
      </w:r>
    </w:p>
    <w:p w14:paraId="60D9717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10E2F2FF"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適合プログラム下で用意されたソフトウェアリリースについては、ライセンスへのコンプライアンスが達成される可能性が著しく高まります。</w:t>
      </w:r>
    </w:p>
    <w:p w14:paraId="6D90D16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私の組織が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67BEB2DC"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ワーキンググループは、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プログラムの作成</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または強化</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を大いに促進する参照トレーニング資料を開発しました。</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適合ワーキンググループは、プログラムが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適合であることを組織が自己認証する際に指針となる質問表を開発しました。</w:t>
      </w:r>
      <w:r w:rsidRPr="0037519D">
        <w:rPr>
          <w:rFonts w:ascii="inherit" w:eastAsia="ＭＳ Ｐゴシック" w:hAnsi="inherit" w:cs="ＭＳ Ｐゴシック"/>
          <w:color w:val="676767"/>
          <w:kern w:val="0"/>
          <w:sz w:val="27"/>
          <w:szCs w:val="27"/>
        </w:rPr>
        <w:t xml:space="preserve">The Linux Foundation </w:t>
      </w:r>
      <w:r w:rsidRPr="0037519D">
        <w:rPr>
          <w:rFonts w:ascii="inherit" w:eastAsia="ＭＳ Ｐゴシック" w:hAnsi="inherit" w:cs="ＭＳ Ｐゴシック"/>
          <w:color w:val="676767"/>
          <w:kern w:val="0"/>
          <w:sz w:val="27"/>
          <w:szCs w:val="27"/>
        </w:rPr>
        <w:t>は</w:t>
      </w:r>
      <w:ins w:id="94" w:author="工内隆" w:date="2017-05-26T11:58:00Z">
        <w:r w:rsidR="003B27D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プログラムの実施を助ける便利なツールやコンプライアンス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プログラムのリソース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たとえば</w:t>
      </w:r>
      <w:r w:rsidRPr="0037519D">
        <w:rPr>
          <w:rFonts w:ascii="inherit" w:eastAsia="ＭＳ Ｐゴシック" w:hAnsi="inherit" w:cs="ＭＳ Ｐゴシック"/>
          <w:color w:val="676767"/>
          <w:kern w:val="0"/>
          <w:sz w:val="27"/>
          <w:szCs w:val="27"/>
        </w:rPr>
        <w:t> </w:t>
      </w:r>
      <w:hyperlink r:id="rId11" w:tooltip="https://spdx.org/" w:history="1">
        <w:r w:rsidRPr="0037519D">
          <w:rPr>
            <w:rFonts w:ascii="inherit" w:eastAsia="ＭＳ Ｐゴシック" w:hAnsi="inherit" w:cs="ＭＳ Ｐゴシック"/>
            <w:color w:val="00AEBC"/>
            <w:kern w:val="0"/>
            <w:sz w:val="27"/>
            <w:szCs w:val="27"/>
            <w:bdr w:val="none" w:sz="0" w:space="0" w:color="auto" w:frame="1"/>
          </w:rPr>
          <w:t>SPDX</w:t>
        </w:r>
      </w:hyperlink>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"https://www.fossology.org/" \o "https://www.fossology.org/"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FOSSology</w:t>
      </w:r>
      <w:proofErr w:type="spellEnd"/>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を提供するさまざまなオープンソース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プロジェクトや取り組みに資金提供しています。これらのリソースについては、</w:t>
      </w:r>
      <w:hyperlink r:id="rId12"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をご覧ください。</w:t>
      </w:r>
    </w:p>
    <w:p w14:paraId="19E09CBB"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仕様のライセンスを教えてください。</w:t>
      </w:r>
    </w:p>
    <w:p w14:paraId="58E9809B"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95" w:author="工内隆" w:date="2017-05-26T11:58:00Z">
        <w:r w:rsidR="003B27DF">
          <w:rPr>
            <w:rFonts w:ascii="inherit" w:eastAsia="ＭＳ Ｐゴシック" w:hAnsi="inherit" w:cs="ＭＳ Ｐゴシック" w:hint="eastAsia"/>
            <w:color w:val="676767"/>
            <w:kern w:val="0"/>
            <w:sz w:val="27"/>
            <w:szCs w:val="27"/>
          </w:rPr>
          <w:t>；</w:t>
        </w:r>
      </w:ins>
      <w:del w:id="96" w:author="工内隆" w:date="2017-05-26T11:58:00Z">
        <w:r w:rsidRPr="0037519D" w:rsidDel="003B27DF">
          <w:rPr>
            <w:rFonts w:ascii="inherit" w:eastAsia="ＭＳ Ｐゴシック" w:hAnsi="inherit" w:cs="ＭＳ Ｐゴシック"/>
            <w:color w:val="676767"/>
            <w:kern w:val="0"/>
            <w:sz w:val="27"/>
            <w:szCs w:val="27"/>
          </w:rPr>
          <w:delText>。</w:delText>
        </w:r>
      </w:del>
      <w:hyperlink r:id="rId13"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10F7AFE0"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適合について</w:t>
      </w:r>
    </w:p>
    <w:p w14:paraId="0922D7A1"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適合自己認証の目的を教えてください。</w:t>
      </w:r>
    </w:p>
    <w:p w14:paraId="18B6F842"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自己認証は、</w:t>
      </w:r>
      <w:del w:id="97"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98"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 xml:space="preserve">OpenChain </w:t>
        </w:r>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r w:rsidRPr="0037519D">
        <w:rPr>
          <w:rFonts w:ascii="inherit" w:eastAsia="ＭＳ Ｐゴシック" w:hAnsi="inherit" w:cs="ＭＳ Ｐゴシック"/>
          <w:color w:val="676767"/>
          <w:kern w:val="0"/>
          <w:sz w:val="27"/>
          <w:szCs w:val="27"/>
        </w:rPr>
        <w:t> </w:t>
      </w:r>
      <w:ins w:id="99" w:author="工内隆" w:date="2017-05-26T13:18:00Z">
        <w:r w:rsidR="00617567">
          <w:rPr>
            <w:rFonts w:ascii="inherit" w:eastAsia="ＭＳ Ｐゴシック" w:hAnsi="inherit" w:cs="ＭＳ Ｐゴシック" w:hint="eastAsia"/>
            <w:color w:val="676767"/>
            <w:kern w:val="0"/>
            <w:sz w:val="27"/>
            <w:szCs w:val="27"/>
          </w:rPr>
          <w:t>の</w:t>
        </w:r>
      </w:ins>
      <w:ins w:id="100" w:author="工内隆" w:date="2017-05-26T13:17:00Z">
        <w:r w:rsidR="00617567" w:rsidRPr="0037519D">
          <w:rPr>
            <w:rFonts w:ascii="inherit" w:eastAsia="ＭＳ Ｐゴシック" w:hAnsi="inherit" w:cs="ＭＳ Ｐゴシック"/>
            <w:color w:val="676767"/>
            <w:kern w:val="0"/>
            <w:sz w:val="27"/>
            <w:szCs w:val="27"/>
          </w:rPr>
          <w:t>個別のバージョン</w:t>
        </w:r>
      </w:ins>
      <w:ins w:id="101" w:author="工内隆" w:date="2017-05-26T13:18:00Z">
        <w:r w:rsidR="00617567">
          <w:rPr>
            <w:rFonts w:ascii="inherit" w:eastAsia="ＭＳ Ｐゴシック" w:hAnsi="inherit" w:cs="ＭＳ Ｐゴシック" w:hint="eastAsia"/>
            <w:color w:val="676767"/>
            <w:kern w:val="0"/>
            <w:sz w:val="27"/>
            <w:szCs w:val="27"/>
          </w:rPr>
          <w:t>に対応して</w:t>
        </w:r>
      </w:ins>
      <w:del w:id="102"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proofErr w:type="spellStart"/>
      <w:ins w:id="103"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r w:rsidR="00617567" w:rsidRPr="0037519D">
          <w:rPr>
            <w:rFonts w:ascii="inherit" w:eastAsia="ＭＳ Ｐゴシック" w:hAnsi="inherit" w:cs="ＭＳ Ｐゴシック"/>
            <w:color w:val="00AEBC"/>
            <w:kern w:val="0"/>
            <w:sz w:val="27"/>
            <w:szCs w:val="27"/>
            <w:bdr w:val="none" w:sz="0" w:space="0" w:color="auto" w:frame="1"/>
          </w:rPr>
          <w:t xml:space="preserve"> </w:t>
        </w:r>
        <w:r w:rsidR="00617567" w:rsidRPr="0037519D">
          <w:rPr>
            <w:rFonts w:ascii="inherit" w:eastAsia="ＭＳ Ｐゴシック" w:hAnsi="inherit" w:cs="ＭＳ Ｐゴシック"/>
            <w:color w:val="00AEBC"/>
            <w:kern w:val="0"/>
            <w:sz w:val="27"/>
            <w:szCs w:val="27"/>
            <w:bdr w:val="none" w:sz="0" w:space="0" w:color="auto" w:frame="1"/>
          </w:rPr>
          <w:t>適合</w:t>
        </w:r>
      </w:ins>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の状態を評価できるように設計されています。いかなる大きさの組織も、</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プロジェクトのオンライン自己認証ウェブアプリによって、自己認証を行えます。オンライン自己認証を完了した</w:t>
      </w:r>
      <w:ins w:id="104" w:author="工内隆" w:date="2017-05-26T13:20:00Z">
        <w:r w:rsidR="00617567">
          <w:rPr>
            <w:rFonts w:ascii="inherit" w:eastAsia="ＭＳ Ｐゴシック" w:hAnsi="inherit" w:cs="ＭＳ Ｐゴシック" w:hint="eastAsia"/>
            <w:color w:val="676767"/>
            <w:kern w:val="0"/>
            <w:sz w:val="27"/>
            <w:szCs w:val="27"/>
          </w:rPr>
          <w:t>企業</w:t>
        </w:r>
      </w:ins>
      <w:del w:id="105"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r w:rsidRPr="0037519D">
        <w:rPr>
          <w:rFonts w:ascii="inherit" w:eastAsia="ＭＳ Ｐゴシック" w:hAnsi="inherit" w:cs="ＭＳ Ｐゴシック"/>
          <w:color w:val="676767"/>
          <w:kern w:val="0"/>
          <w:sz w:val="27"/>
          <w:szCs w:val="27"/>
        </w:rPr>
        <w:t xml:space="preserve"> </w:t>
      </w:r>
      <w:ins w:id="106" w:author="工内隆" w:date="2017-05-26T13:23:00Z">
        <w:r w:rsidR="00617567">
          <w:rPr>
            <w:rFonts w:ascii="inherit" w:eastAsia="ＭＳ Ｐゴシック" w:hAnsi="inherit" w:cs="ＭＳ Ｐゴシック" w:hint="eastAsia"/>
            <w:color w:val="676767"/>
            <w:kern w:val="0"/>
            <w:sz w:val="27"/>
            <w:szCs w:val="27"/>
          </w:rPr>
          <w:t>間違いなく</w:t>
        </w:r>
      </w:ins>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仕様の要件を満足していると確認できます。</w:t>
      </w:r>
    </w:p>
    <w:p w14:paraId="3E5EBB5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5346D240"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4"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14:paraId="5EFCB791"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自己認証に着手するにあたって、さらなる情報はありますか？</w:t>
      </w:r>
    </w:p>
    <w:p w14:paraId="201B191C" w14:textId="77777777" w:rsidR="0037519D" w:rsidRPr="0037519D" w:rsidRDefault="0035234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hyperlink r:id="rId15" w:tooltip="https://www.openchainproject.org/conformance" w:history="1">
        <w:r w:rsidR="0037519D" w:rsidRPr="0037519D">
          <w:rPr>
            <w:rFonts w:ascii="inherit" w:eastAsia="ＭＳ Ｐゴシック" w:hAnsi="inherit" w:cs="ＭＳ Ｐゴシック"/>
            <w:color w:val="00AEBC"/>
            <w:kern w:val="0"/>
            <w:sz w:val="27"/>
            <w:szCs w:val="27"/>
            <w:bdr w:val="none" w:sz="0" w:space="0" w:color="auto" w:frame="1"/>
          </w:rPr>
          <w:t xml:space="preserve">OpenChain Conformance </w:t>
        </w:r>
        <w:r w:rsidR="0037519D" w:rsidRPr="0037519D">
          <w:rPr>
            <w:rFonts w:ascii="inherit" w:eastAsia="ＭＳ Ｐゴシック" w:hAnsi="inherit" w:cs="ＭＳ Ｐゴシック"/>
            <w:color w:val="00AEBC"/>
            <w:kern w:val="0"/>
            <w:sz w:val="27"/>
            <w:szCs w:val="27"/>
            <w:bdr w:val="none" w:sz="0" w:space="0" w:color="auto" w:frame="1"/>
          </w:rPr>
          <w:t>ページ</w:t>
        </w:r>
      </w:hyperlink>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英文</w:t>
      </w:r>
      <w:r w:rsidR="0037519D" w:rsidRPr="0037519D">
        <w:rPr>
          <w:rFonts w:ascii="inherit" w:eastAsia="ＭＳ Ｐゴシック" w:hAnsi="inherit" w:cs="ＭＳ Ｐゴシック"/>
          <w:color w:val="676767"/>
          <w:kern w:val="0"/>
          <w:sz w:val="27"/>
          <w:szCs w:val="27"/>
        </w:rPr>
        <w:t xml:space="preserve">) </w:t>
      </w:r>
      <w:r w:rsidR="0037519D" w:rsidRPr="0037519D">
        <w:rPr>
          <w:rFonts w:ascii="inherit" w:eastAsia="ＭＳ Ｐゴシック" w:hAnsi="inherit" w:cs="ＭＳ Ｐゴシック"/>
          <w:color w:val="676767"/>
          <w:kern w:val="0"/>
          <w:sz w:val="27"/>
          <w:szCs w:val="27"/>
        </w:rPr>
        <w:t>をご覧ください。</w:t>
      </w:r>
    </w:p>
    <w:p w14:paraId="4A9EFC1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107" w:author="工内隆" w:date="2017-05-26T13:23:00Z">
        <w:r w:rsidR="00617567">
          <w:rPr>
            <w:rFonts w:ascii="Open Sans" w:eastAsia="ＭＳ Ｐゴシック" w:hAnsi="Open Sans" w:cs="ＭＳ Ｐゴシック" w:hint="eastAsia"/>
            <w:b/>
            <w:bCs/>
            <w:color w:val="444444"/>
            <w:kern w:val="0"/>
            <w:sz w:val="27"/>
            <w:szCs w:val="27"/>
          </w:rPr>
          <w:t>自己認証</w:t>
        </w:r>
      </w:ins>
      <w:ins w:id="108"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14:paraId="50392185"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 xml:space="preserve">Online Self-Certification </w:t>
      </w:r>
      <w:r w:rsidRPr="0037519D">
        <w:rPr>
          <w:rFonts w:ascii="inherit" w:eastAsia="ＭＳ Ｐゴシック" w:hAnsi="inherit" w:cs="ＭＳ Ｐゴシック"/>
          <w:color w:val="676767"/>
          <w:kern w:val="0"/>
          <w:sz w:val="27"/>
          <w:szCs w:val="27"/>
        </w:rPr>
        <w:t>サイトにサインインした後、ページの一番下に</w:t>
      </w:r>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"https://certification.openchainproject.org/" \o "https://certification.openchainproject.org/"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3AC7C32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1C95C4B3"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適合ポリシーを実施することによ</w:t>
      </w:r>
      <w:ins w:id="109"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る有形の副産物です。証跡には、公開・非公開を問わず、ディジタル文書、ウェブサイト、紙の文書が含まれます。すべての証跡は、それらを使用する組織によって内部的に検証されなければなりません。</w:t>
      </w:r>
    </w:p>
    <w:p w14:paraId="38A7B63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もし、他の組織による提出物に同意できないときは、どうすればよいですか？</w:t>
      </w:r>
    </w:p>
    <w:p w14:paraId="1506DFE9"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816161">
        <w:fldChar w:fldCharType="begin"/>
      </w:r>
      <w:r w:rsidR="00816161">
        <w:instrText xml:space="preserve"> HYPERLINK "mailto:openchain-conformance@linux-foundation.com" \o "openchain-conformance@linux-foundation.com"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Pr="0037519D">
        <w:rPr>
          <w:rFonts w:ascii="inherit" w:eastAsia="ＭＳ Ｐゴシック" w:hAnsi="inherit" w:cs="ＭＳ Ｐゴシック"/>
          <w:color w:val="676767"/>
          <w:kern w:val="0"/>
          <w:sz w:val="27"/>
          <w:szCs w:val="27"/>
        </w:rPr>
        <w:t xml:space="preserve"> email </w:t>
      </w:r>
      <w:r w:rsidRPr="0037519D">
        <w:rPr>
          <w:rFonts w:ascii="inherit" w:eastAsia="ＭＳ Ｐゴシック" w:hAnsi="inherit" w:cs="ＭＳ Ｐゴシック"/>
          <w:color w:val="676767"/>
          <w:kern w:val="0"/>
          <w:sz w:val="27"/>
          <w:szCs w:val="27"/>
        </w:rPr>
        <w:t>でご連絡ください。回答期間は四週間以内とお考えください。</w:t>
      </w:r>
    </w:p>
    <w:p w14:paraId="43C8A56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提出した認証要求に対する応答時間はどのくらいと考えればよろしいですか？</w:t>
      </w:r>
    </w:p>
    <w:p w14:paraId="037DCC91"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もしすべての情報が正しければ、提出はシステムによって自動的に承認されます。情報の欠落や正しくない回答は、そのユーザによって報告されます。</w:t>
      </w:r>
    </w:p>
    <w:p w14:paraId="0C1D84F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オンライン自己認証ウェブアプリに関する問題は、どのように報告すればよいですか？</w:t>
      </w:r>
    </w:p>
    <w:p w14:paraId="638374C3"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何か問題がありましたら</w:t>
      </w:r>
      <w:r w:rsidRPr="0037519D">
        <w:rPr>
          <w:rFonts w:ascii="inherit" w:eastAsia="ＭＳ Ｐゴシック" w:hAnsi="inherit" w:cs="ＭＳ Ｐゴシック"/>
          <w:color w:val="676767"/>
          <w:kern w:val="0"/>
          <w:sz w:val="27"/>
          <w:szCs w:val="27"/>
        </w:rPr>
        <w:t> </w:t>
      </w:r>
      <w:hyperlink r:id="rId16"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r w:rsidRPr="0037519D">
        <w:rPr>
          <w:rFonts w:ascii="inherit" w:eastAsia="ＭＳ Ｐゴシック" w:hAnsi="inherit" w:cs="ＭＳ Ｐゴシック"/>
          <w:color w:val="676767"/>
          <w:kern w:val="0"/>
          <w:sz w:val="27"/>
          <w:szCs w:val="27"/>
        </w:rPr>
        <w:t xml:space="preserve"> email </w:t>
      </w:r>
      <w:r w:rsidRPr="0037519D">
        <w:rPr>
          <w:rFonts w:ascii="inherit" w:eastAsia="ＭＳ Ｐゴシック" w:hAnsi="inherit" w:cs="ＭＳ Ｐゴシック"/>
          <w:color w:val="676767"/>
          <w:kern w:val="0"/>
          <w:sz w:val="27"/>
          <w:szCs w:val="27"/>
        </w:rPr>
        <w:t>でご連絡ください。その際には、遭遇した問題について具体的な情報を記載してください。</w:t>
      </w:r>
    </w:p>
    <w:p w14:paraId="4523460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7542C85E"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参加や貢献の方法についての情報は</w:t>
      </w:r>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"https://www.openchainproject.org/community" \o "https://www.openchainproject.org/community"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にありますのでご覧ください。</w:t>
      </w:r>
    </w:p>
    <w:p w14:paraId="1E0DBD14"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r w:rsidRPr="0037519D">
        <w:rPr>
          <w:rFonts w:ascii="Open Sans" w:eastAsia="ＭＳ Ｐゴシック" w:hAnsi="Open Sans" w:cs="ＭＳ Ｐゴシック"/>
          <w:b/>
          <w:bCs/>
          <w:color w:val="444444"/>
          <w:kern w:val="0"/>
          <w:sz w:val="33"/>
          <w:szCs w:val="33"/>
        </w:rPr>
        <w:t xml:space="preserve"> </w:t>
      </w:r>
      <w:r w:rsidRPr="0037519D">
        <w:rPr>
          <w:rFonts w:ascii="Open Sans" w:eastAsia="ＭＳ Ｐゴシック" w:hAnsi="Open Sans" w:cs="ＭＳ Ｐゴシック"/>
          <w:b/>
          <w:bCs/>
          <w:color w:val="444444"/>
          <w:kern w:val="0"/>
          <w:sz w:val="33"/>
          <w:szCs w:val="33"/>
        </w:rPr>
        <w:t>カリキュラムについて</w:t>
      </w:r>
    </w:p>
    <w:p w14:paraId="101B76B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カリキュラムはどのように使われますか？</w:t>
      </w:r>
    </w:p>
    <w:p w14:paraId="08A62B24"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カリキュラムのスライド資料集は</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w:t>
      </w:r>
      <w:r w:rsidRPr="0037519D">
        <w:rPr>
          <w:rFonts w:ascii="inherit" w:eastAsia="ＭＳ Ｐゴシック" w:hAnsi="inherit" w:cs="ＭＳ Ｐゴシック"/>
          <w:color w:val="676767"/>
          <w:kern w:val="0"/>
          <w:sz w:val="27"/>
          <w:szCs w:val="27"/>
        </w:rPr>
        <w:t xml:space="preserve"> 1.0</w:t>
      </w:r>
      <w:r w:rsidRPr="0037519D">
        <w:rPr>
          <w:rFonts w:ascii="inherit" w:eastAsia="ＭＳ Ｐゴシック" w:hAnsi="inherit" w:cs="ＭＳ Ｐゴシック"/>
          <w:color w:val="676767"/>
          <w:kern w:val="0"/>
          <w:sz w:val="27"/>
          <w:szCs w:val="27"/>
        </w:rPr>
        <w:t>、要件</w:t>
      </w:r>
      <w:r w:rsidRPr="0037519D">
        <w:rPr>
          <w:rFonts w:ascii="inherit" w:eastAsia="ＭＳ Ｐゴシック" w:hAnsi="inherit" w:cs="ＭＳ Ｐゴシック"/>
          <w:color w:val="676767"/>
          <w:kern w:val="0"/>
          <w:sz w:val="27"/>
          <w:szCs w:val="27"/>
        </w:rPr>
        <w:t xml:space="preserve"> 1.2 </w:t>
      </w:r>
      <w:r w:rsidRPr="0037519D">
        <w:rPr>
          <w:rFonts w:ascii="inherit" w:eastAsia="ＭＳ Ｐゴシック" w:hAnsi="inherit" w:cs="ＭＳ Ｐゴシック"/>
          <w:color w:val="676767"/>
          <w:kern w:val="0"/>
          <w:sz w:val="27"/>
          <w:szCs w:val="27"/>
        </w:rPr>
        <w:t>を満足するための参照資料になります。</w:t>
      </w:r>
    </w:p>
    <w:p w14:paraId="69D1C3B1"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カリキュラムの</w:t>
      </w:r>
      <w:ins w:id="110" w:author="工内隆" w:date="2017-05-26T13:26:00Z">
        <w:r w:rsidR="00F07B24">
          <w:rPr>
            <w:rFonts w:ascii="Open Sans" w:eastAsia="ＭＳ Ｐゴシック" w:hAnsi="Open Sans" w:cs="ＭＳ Ｐゴシック" w:hint="eastAsia"/>
            <w:b/>
            <w:bCs/>
            <w:color w:val="444444"/>
            <w:kern w:val="0"/>
            <w:sz w:val="27"/>
            <w:szCs w:val="27"/>
          </w:rPr>
          <w:t>対象</w:t>
        </w:r>
      </w:ins>
      <w:del w:id="111"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14:paraId="2F4D3F4F"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112" w:author="工内隆" w:date="2017-05-26T13:26:00Z">
        <w:r w:rsidR="00F07B24">
          <w:rPr>
            <w:rFonts w:ascii="inherit" w:eastAsia="ＭＳ Ｐゴシック" w:hAnsi="inherit" w:cs="ＭＳ Ｐゴシック" w:hint="eastAsia"/>
            <w:color w:val="676767"/>
            <w:kern w:val="0"/>
            <w:sz w:val="27"/>
            <w:szCs w:val="27"/>
          </w:rPr>
          <w:t>す</w:t>
        </w:r>
      </w:ins>
      <w:ins w:id="113" w:author="工内隆" w:date="2017-05-26T13:27:00Z">
        <w:r w:rsidR="00F07B24">
          <w:rPr>
            <w:rFonts w:ascii="inherit" w:eastAsia="ＭＳ Ｐゴシック" w:hAnsi="inherit" w:cs="ＭＳ Ｐゴシック" w:hint="eastAsia"/>
            <w:color w:val="676767"/>
            <w:kern w:val="0"/>
            <w:sz w:val="27"/>
            <w:szCs w:val="27"/>
          </w:rPr>
          <w:t>る企業、および</w:t>
        </w:r>
      </w:ins>
      <w:del w:id="114"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115" w:author="工内隆" w:date="2017-05-26T13:22:00Z">
        <w:r w:rsidRPr="0037519D" w:rsidDel="00617567">
          <w:rPr>
            <w:rFonts w:ascii="inherit" w:eastAsia="ＭＳ Ｐゴシック" w:hAnsi="inherit" w:cs="ＭＳ Ｐゴシック"/>
            <w:color w:val="676767"/>
            <w:kern w:val="0"/>
            <w:sz w:val="27"/>
            <w:szCs w:val="27"/>
          </w:rPr>
          <w:delText>会社</w:delText>
        </w:r>
      </w:del>
      <w:ins w:id="116"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14:paraId="418283A7"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lastRenderedPageBreak/>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カリキュラムのスライド資料によるトレーニングセッションは、どのくらいの時間を想定していますか？</w:t>
      </w:r>
    </w:p>
    <w:p w14:paraId="47018239"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この参照スライドは、半日のトレーニングセッションで</w:t>
      </w:r>
      <w:ins w:id="117" w:author="工内隆" w:date="2017-05-26T13:27:00Z">
        <w:r w:rsidR="00F07B24">
          <w:rPr>
            <w:rFonts w:ascii="inherit" w:eastAsia="ＭＳ Ｐゴシック" w:hAnsi="inherit" w:cs="ＭＳ Ｐゴシック" w:hint="eastAsia"/>
            <w:color w:val="676767"/>
            <w:kern w:val="0"/>
            <w:sz w:val="27"/>
            <w:szCs w:val="27"/>
          </w:rPr>
          <w:t>提供</w:t>
        </w:r>
      </w:ins>
      <w:del w:id="118"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されるように作られています。この資料は複数の章に分かれているので、異なる時間割で柔軟に</w:t>
      </w:r>
      <w:ins w:id="119" w:author="工内隆" w:date="2017-05-26T13:27:00Z">
        <w:r w:rsidR="00F07B24">
          <w:rPr>
            <w:rFonts w:ascii="inherit" w:eastAsia="ＭＳ Ｐゴシック" w:hAnsi="inherit" w:cs="ＭＳ Ｐゴシック" w:hint="eastAsia"/>
            <w:color w:val="676767"/>
            <w:kern w:val="0"/>
            <w:sz w:val="27"/>
            <w:szCs w:val="27"/>
          </w:rPr>
          <w:t>提供</w:t>
        </w:r>
      </w:ins>
      <w:del w:id="120"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でライセンスされているので、各社が必要なセクションを</w:t>
      </w:r>
      <w:ins w:id="121" w:author="工内隆" w:date="2017-05-26T13:28:00Z">
        <w:r w:rsidR="00F07B24">
          <w:rPr>
            <w:rFonts w:ascii="inherit" w:eastAsia="ＭＳ Ｐゴシック" w:hAnsi="inherit" w:cs="ＭＳ Ｐゴシック" w:hint="eastAsia"/>
            <w:color w:val="676767"/>
            <w:kern w:val="0"/>
            <w:sz w:val="27"/>
            <w:szCs w:val="27"/>
          </w:rPr>
          <w:t>取捨</w:t>
        </w:r>
      </w:ins>
      <w:del w:id="122"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選択して、自社の既存のトレーニング資料を拡張するのに利用することもできます。</w:t>
      </w:r>
    </w:p>
    <w:p w14:paraId="1FED956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123" w:author="工内隆" w:date="2017-05-26T13:28:00Z">
        <w:r w:rsidR="00F07B24">
          <w:rPr>
            <w:rFonts w:ascii="Open Sans" w:eastAsia="ＭＳ Ｐゴシック" w:hAnsi="Open Sans" w:cs="ＭＳ Ｐゴシック" w:hint="eastAsia"/>
            <w:b/>
            <w:bCs/>
            <w:color w:val="444444"/>
            <w:kern w:val="0"/>
            <w:sz w:val="27"/>
            <w:szCs w:val="27"/>
          </w:rPr>
          <w:t>国</w:t>
        </w:r>
      </w:ins>
      <w:del w:id="124"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14:paraId="7889824E"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125" w:author="工内隆" w:date="2017-05-26T13:29:00Z">
        <w:r w:rsidR="00F07B24">
          <w:rPr>
            <w:rFonts w:ascii="inherit" w:eastAsia="ＭＳ Ｐゴシック" w:hAnsi="inherit" w:cs="ＭＳ Ｐゴシック" w:hint="eastAsia"/>
            <w:color w:val="676767"/>
            <w:kern w:val="0"/>
            <w:sz w:val="27"/>
            <w:szCs w:val="27"/>
          </w:rPr>
          <w:t>国</w:t>
        </w:r>
      </w:ins>
      <w:del w:id="126"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14:paraId="4E58EE2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これらのスライドが、ライセンスを順守するために必要なことのすべてですか？</w:t>
      </w:r>
    </w:p>
    <w:p w14:paraId="44B47BAC"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w:t>
      </w:r>
      <w:del w:id="127" w:author="工内隆" w:date="2017-05-26T13:29:00Z">
        <w:r w:rsidRPr="0037519D" w:rsidDel="00F07B24">
          <w:rPr>
            <w:rFonts w:ascii="inherit" w:eastAsia="ＭＳ Ｐゴシック" w:hAnsi="inherit" w:cs="ＭＳ Ｐゴシック"/>
            <w:color w:val="676767"/>
            <w:kern w:val="0"/>
            <w:sz w:val="27"/>
            <w:szCs w:val="27"/>
          </w:rPr>
          <w:delText>集</w:delText>
        </w:r>
      </w:del>
      <w:r w:rsidRPr="0037519D">
        <w:rPr>
          <w:rFonts w:ascii="inherit" w:eastAsia="ＭＳ Ｐゴシック" w:hAnsi="inherit" w:cs="ＭＳ Ｐゴシック"/>
          <w:color w:val="676767"/>
          <w:kern w:val="0"/>
          <w:sz w:val="27"/>
          <w:szCs w:val="27"/>
        </w:rPr>
        <w:t>です。</w:t>
      </w:r>
      <w:del w:id="128" w:author="工内隆" w:date="2017-05-26T13:22:00Z">
        <w:r w:rsidRPr="0037519D" w:rsidDel="00617567">
          <w:rPr>
            <w:rFonts w:ascii="inherit" w:eastAsia="ＭＳ Ｐゴシック" w:hAnsi="inherit" w:cs="ＭＳ Ｐゴシック"/>
            <w:color w:val="676767"/>
            <w:kern w:val="0"/>
            <w:sz w:val="27"/>
            <w:szCs w:val="27"/>
          </w:rPr>
          <w:delText>会社</w:delText>
        </w:r>
      </w:del>
      <w:ins w:id="129"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着手</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r w:rsidRPr="0037519D">
        <w:rPr>
          <w:rFonts w:ascii="inherit" w:eastAsia="ＭＳ Ｐゴシック" w:hAnsi="inherit" w:cs="ＭＳ Ｐゴシック"/>
          <w:color w:val="676767"/>
          <w:kern w:val="0"/>
          <w:sz w:val="27"/>
          <w:szCs w:val="27"/>
        </w:rPr>
        <w:t xml:space="preserve"> </w:t>
      </w:r>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仕様に適合させるのを手助けすることを意図しています。</w:t>
      </w:r>
    </w:p>
    <w:p w14:paraId="5AF94FD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130"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131"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r w:rsidRPr="0037519D">
        <w:rPr>
          <w:rFonts w:ascii="Open Sans" w:eastAsia="ＭＳ Ｐゴシック" w:hAnsi="Open Sans" w:cs="ＭＳ Ｐゴシック"/>
          <w:b/>
          <w:bCs/>
          <w:color w:val="444444"/>
          <w:kern w:val="0"/>
          <w:sz w:val="27"/>
          <w:szCs w:val="27"/>
        </w:rPr>
        <w:t xml:space="preserve"> </w:t>
      </w: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 xml:space="preserve"> </w:t>
      </w:r>
      <w:r w:rsidRPr="0037519D">
        <w:rPr>
          <w:rFonts w:ascii="Open Sans" w:eastAsia="ＭＳ Ｐゴシック" w:hAnsi="Open Sans" w:cs="ＭＳ Ｐゴシック"/>
          <w:b/>
          <w:bCs/>
          <w:color w:val="444444"/>
          <w:kern w:val="0"/>
          <w:sz w:val="27"/>
          <w:szCs w:val="27"/>
        </w:rPr>
        <w:t>カリキュラムに貢献できますか？</w:t>
      </w:r>
    </w:p>
    <w:p w14:paraId="297913EC"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816161">
        <w:fldChar w:fldCharType="begin"/>
      </w:r>
      <w:r w:rsidR="00816161">
        <w:instrText xml:space="preserve"> HYPERLINK "https://lists.linuxfoundation.org/mailman/listinfo/openchain-curriculum" \o "https://lists.linuxfoundation.org/mailman/listinfo/openchain-curriculum" </w:instrText>
      </w:r>
      <w:r w:rsidR="00816161">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メーリングリストに参加してください。</w:t>
      </w:r>
      <w:r w:rsidR="00816161">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誰もが参加し、資料を提供したり既存の資料の拡張を支援することを歓迎されます。</w:t>
      </w:r>
    </w:p>
    <w:p w14:paraId="24FE0147" w14:textId="77777777" w:rsidR="00293104" w:rsidRPr="0037519D" w:rsidRDefault="00293104"/>
    <w:sectPr w:rsidR="00293104" w:rsidRPr="0037519D" w:rsidSect="00082C05">
      <w:footerReference w:type="default" r:id="rId17"/>
      <w:pgSz w:w="11906" w:h="16838"/>
      <w:pgMar w:top="1985" w:right="1701" w:bottom="1701" w:left="1701" w:header="851" w:footer="850"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ani" w:date="2017-05-29T11:59:00Z" w:initials="N">
    <w:p w14:paraId="3F0E5A0B" w14:textId="44273A4D" w:rsidR="00A90A99" w:rsidRDefault="00A90A99">
      <w:pPr>
        <w:pStyle w:val="ab"/>
      </w:pPr>
      <w:r>
        <w:rPr>
          <w:rStyle w:val="aa"/>
        </w:rPr>
        <w:annotationRef/>
      </w:r>
      <w:r>
        <w:rPr>
          <w:rFonts w:hint="eastAsia"/>
        </w:rPr>
        <w:t>こん</w:t>
      </w:r>
      <w:r w:rsidR="00B1505E">
        <w:rPr>
          <w:rFonts w:hint="eastAsia"/>
        </w:rPr>
        <w:t>な感じで</w:t>
      </w:r>
      <w:r>
        <w:rPr>
          <w:rFonts w:hint="eastAsia"/>
        </w:rPr>
        <w:t>いかがでしょう</w:t>
      </w:r>
      <w:r w:rsidR="00B1505E">
        <w:rPr>
          <w:rFonts w:hint="eastAsia"/>
        </w:rPr>
        <w:t>か</w:t>
      </w:r>
      <w:r>
        <w:rPr>
          <w:rFonts w:hint="eastAsia"/>
        </w:rPr>
        <w:t>？</w:t>
      </w:r>
    </w:p>
    <w:p w14:paraId="24A12D31" w14:textId="2683D365" w:rsidR="00A90A99" w:rsidRPr="00772D6A" w:rsidRDefault="00A90A99">
      <w:pPr>
        <w:pStyle w:val="ab"/>
        <w:rPr>
          <w:i/>
        </w:rPr>
      </w:pPr>
      <w:r w:rsidRPr="00772D6A">
        <w:rPr>
          <w:rFonts w:hint="eastAsia"/>
          <w:i/>
        </w:rPr>
        <w:t>「</w:t>
      </w:r>
      <w:proofErr w:type="spellStart"/>
      <w:r w:rsidR="00B1505E" w:rsidRPr="00772D6A">
        <w:rPr>
          <w:rFonts w:hint="eastAsia"/>
          <w:i/>
        </w:rPr>
        <w:t>OpenChain</w:t>
      </w:r>
      <w:proofErr w:type="spellEnd"/>
      <w:r w:rsidR="00B1505E" w:rsidRPr="00772D6A">
        <w:rPr>
          <w:rFonts w:hint="eastAsia"/>
          <w:i/>
        </w:rPr>
        <w:t>は、高品質なフリー／オープンソース</w:t>
      </w:r>
      <w:r w:rsidR="00B1505E" w:rsidRPr="00772D6A">
        <w:rPr>
          <w:rFonts w:hint="eastAsia"/>
          <w:i/>
        </w:rPr>
        <w:t xml:space="preserve"> </w:t>
      </w:r>
      <w:r w:rsidR="00B1505E" w:rsidRPr="00772D6A">
        <w:rPr>
          <w:rFonts w:hint="eastAsia"/>
          <w:i/>
        </w:rPr>
        <w:t>ソフトウェア</w:t>
      </w:r>
      <w:r w:rsidR="00B1505E" w:rsidRPr="00772D6A">
        <w:rPr>
          <w:rFonts w:hint="eastAsia"/>
          <w:i/>
        </w:rPr>
        <w:t xml:space="preserve"> (FOSS) </w:t>
      </w:r>
      <w:r w:rsidR="00B1505E" w:rsidRPr="00772D6A">
        <w:rPr>
          <w:rFonts w:hint="eastAsia"/>
          <w:i/>
        </w:rPr>
        <w:t>のコンプライアンス</w:t>
      </w:r>
      <w:r w:rsidR="00B1505E" w:rsidRPr="00772D6A">
        <w:rPr>
          <w:rFonts w:hint="eastAsia"/>
          <w:i/>
        </w:rPr>
        <w:t xml:space="preserve"> </w:t>
      </w:r>
      <w:r w:rsidR="0008551E">
        <w:rPr>
          <w:rFonts w:hint="eastAsia"/>
          <w:i/>
        </w:rPr>
        <w:t>プログラムの</w:t>
      </w:r>
      <w:r w:rsidR="00B1505E" w:rsidRPr="00772D6A">
        <w:rPr>
          <w:rFonts w:hint="eastAsia"/>
          <w:i/>
        </w:rPr>
        <w:t>中核的な</w:t>
      </w:r>
      <w:r w:rsidR="0008551E">
        <w:rPr>
          <w:rFonts w:hint="eastAsia"/>
          <w:i/>
        </w:rPr>
        <w:t>構成</w:t>
      </w:r>
      <w:r w:rsidR="00B1505E" w:rsidRPr="00772D6A">
        <w:rPr>
          <w:rFonts w:hint="eastAsia"/>
          <w:i/>
        </w:rPr>
        <w:t>要素を明確にし、これを共有することを支援するためのプロジェクトです。</w:t>
      </w:r>
      <w:r w:rsidRPr="00772D6A">
        <w:rPr>
          <w:rFonts w:hint="eastAsia"/>
          <w:i/>
        </w:rPr>
        <w:t>」</w:t>
      </w:r>
    </w:p>
  </w:comment>
  <w:comment w:id="2" w:author="tani" w:date="2017-05-29T12:07:00Z" w:initials="N">
    <w:p w14:paraId="25F241C4" w14:textId="77777777" w:rsidR="00B1505E" w:rsidRDefault="00B1505E">
      <w:pPr>
        <w:pStyle w:val="ab"/>
      </w:pPr>
      <w:r>
        <w:rPr>
          <w:rStyle w:val="aa"/>
        </w:rPr>
        <w:annotationRef/>
      </w:r>
      <w:r>
        <w:rPr>
          <w:rFonts w:hint="eastAsia"/>
        </w:rPr>
        <w:t>こんな感じでいかがでしょうか？</w:t>
      </w:r>
    </w:p>
    <w:p w14:paraId="2FF48147" w14:textId="780C7424" w:rsidR="00B1505E" w:rsidRPr="00772D6A" w:rsidRDefault="00B1505E">
      <w:pPr>
        <w:pStyle w:val="ab"/>
        <w:rPr>
          <w:i/>
        </w:rPr>
      </w:pPr>
      <w:r w:rsidRPr="00772D6A">
        <w:rPr>
          <w:rFonts w:hint="eastAsia"/>
          <w:i/>
        </w:rPr>
        <w:t>「</w:t>
      </w:r>
      <w:proofErr w:type="spellStart"/>
      <w:r w:rsidRPr="00772D6A">
        <w:rPr>
          <w:rFonts w:hint="eastAsia"/>
          <w:i/>
        </w:rPr>
        <w:t>OpenChain</w:t>
      </w:r>
      <w:proofErr w:type="spellEnd"/>
      <w:r w:rsidRPr="00772D6A">
        <w:rPr>
          <w:rFonts w:hint="eastAsia"/>
          <w:i/>
        </w:rPr>
        <w:t>は現状をよりシンプルにし、効率性と一貫性を向上させることでオープンソースに対する信頼を築くものでもあります。」</w:t>
      </w:r>
    </w:p>
  </w:comment>
  <w:comment w:id="5" w:author="tani" w:date="2017-05-29T12:25:00Z" w:initials="N">
    <w:p w14:paraId="4F76F5DD" w14:textId="38E422A2" w:rsidR="005A5720" w:rsidRDefault="005A5720">
      <w:pPr>
        <w:pStyle w:val="ab"/>
      </w:pPr>
      <w:r>
        <w:rPr>
          <w:rStyle w:val="aa"/>
        </w:rPr>
        <w:annotationRef/>
      </w:r>
      <w:r>
        <w:rPr>
          <w:rFonts w:hint="eastAsia"/>
        </w:rPr>
        <w:t>「つまりこれは」と要約しているというより並列で情報提供をしているので</w:t>
      </w:r>
      <w:r w:rsidRPr="00772D6A">
        <w:rPr>
          <w:rFonts w:hint="eastAsia"/>
          <w:i/>
        </w:rPr>
        <w:t>「またこれは」</w:t>
      </w:r>
      <w:r>
        <w:rPr>
          <w:rFonts w:hint="eastAsia"/>
        </w:rPr>
        <w:t>の方がしっくりきました。</w:t>
      </w:r>
    </w:p>
  </w:comment>
  <w:comment w:id="6" w:author="tani" w:date="2017-05-29T12:08:00Z" w:initials="N">
    <w:p w14:paraId="44C0B6FE" w14:textId="2F9A59E2" w:rsidR="005A5720" w:rsidRDefault="00B1505E">
      <w:pPr>
        <w:pStyle w:val="ab"/>
      </w:pPr>
      <w:r>
        <w:rPr>
          <w:rStyle w:val="aa"/>
        </w:rPr>
        <w:annotationRef/>
      </w:r>
      <w:r>
        <w:rPr>
          <w:rFonts w:hint="eastAsia"/>
        </w:rPr>
        <w:t>「規格」</w:t>
      </w:r>
      <w:r w:rsidR="005A5720">
        <w:rPr>
          <w:rFonts w:hint="eastAsia"/>
        </w:rPr>
        <w:t>も「標準」も</w:t>
      </w:r>
      <w:r w:rsidR="005A5720">
        <w:rPr>
          <w:rFonts w:hint="eastAsia"/>
        </w:rPr>
        <w:t>Standard</w:t>
      </w:r>
      <w:r w:rsidR="005A5720">
        <w:rPr>
          <w:rFonts w:hint="eastAsia"/>
        </w:rPr>
        <w:t>ですが、前者の方が厳格な印象があります。</w:t>
      </w:r>
      <w:proofErr w:type="spellStart"/>
      <w:r w:rsidR="005A5720">
        <w:rPr>
          <w:rFonts w:hint="eastAsia"/>
        </w:rPr>
        <w:t>OpenChain</w:t>
      </w:r>
      <w:proofErr w:type="spellEnd"/>
      <w:r w:rsidR="005A5720">
        <w:rPr>
          <w:rFonts w:hint="eastAsia"/>
        </w:rPr>
        <w:t>はどちらかというと「標準」という方がしっくりきます。</w:t>
      </w:r>
    </w:p>
  </w:comment>
  <w:comment w:id="7" w:author="tani" w:date="2017-05-29T12:11:00Z" w:initials="N">
    <w:p w14:paraId="10D077AD" w14:textId="6C2DCA42" w:rsidR="008542BC" w:rsidRPr="00772D6A" w:rsidRDefault="008542BC">
      <w:pPr>
        <w:pStyle w:val="ab"/>
        <w:rPr>
          <w:i/>
        </w:rPr>
      </w:pPr>
      <w:r>
        <w:rPr>
          <w:rStyle w:val="aa"/>
        </w:rPr>
        <w:annotationRef/>
      </w:r>
      <w:r>
        <w:rPr>
          <w:rFonts w:hint="eastAsia"/>
        </w:rPr>
        <w:t>ちょっと硬い感じがしたので、たとえばこんな感じはいかがでしょうか？</w:t>
      </w:r>
      <w:r w:rsidRPr="00772D6A">
        <w:rPr>
          <w:rFonts w:hint="eastAsia"/>
          <w:i/>
        </w:rPr>
        <w:t>「</w:t>
      </w:r>
      <w:proofErr w:type="spellStart"/>
      <w:r w:rsidRPr="00772D6A">
        <w:rPr>
          <w:rFonts w:hint="eastAsia"/>
          <w:i/>
        </w:rPr>
        <w:t>OpenChain</w:t>
      </w:r>
      <w:proofErr w:type="spellEnd"/>
      <w:r w:rsidR="00172269" w:rsidRPr="00772D6A">
        <w:rPr>
          <w:rFonts w:hint="eastAsia"/>
          <w:i/>
        </w:rPr>
        <w:t>の構成要素とはどういったものですか</w:t>
      </w:r>
      <w:r w:rsidRPr="00772D6A">
        <w:rPr>
          <w:rFonts w:hint="eastAsia"/>
          <w:i/>
        </w:rPr>
        <w:t>？」</w:t>
      </w:r>
    </w:p>
  </w:comment>
  <w:comment w:id="8" w:author="tani" w:date="2017-05-29T12:26:00Z" w:initials="N">
    <w:p w14:paraId="23118256" w14:textId="1B67C468" w:rsidR="005A5720" w:rsidRDefault="005A5720">
      <w:pPr>
        <w:pStyle w:val="ab"/>
      </w:pPr>
      <w:r>
        <w:rPr>
          <w:rStyle w:val="aa"/>
        </w:rPr>
        <w:annotationRef/>
      </w:r>
      <w:r>
        <w:rPr>
          <w:rFonts w:hint="eastAsia"/>
        </w:rPr>
        <w:t>固有名詞なので</w:t>
      </w:r>
      <w:r w:rsidRPr="00772D6A">
        <w:rPr>
          <w:rFonts w:hint="eastAsia"/>
          <w:b/>
          <w:i/>
        </w:rPr>
        <w:t>「</w:t>
      </w:r>
      <w:r w:rsidR="00172269" w:rsidRPr="00772D6A">
        <w:rPr>
          <w:rFonts w:hint="eastAsia"/>
          <w:b/>
          <w:i/>
        </w:rPr>
        <w:t>仕様（</w:t>
      </w:r>
      <w:r w:rsidR="00C13EA3" w:rsidRPr="00772D6A">
        <w:rPr>
          <w:rFonts w:hint="eastAsia"/>
          <w:b/>
          <w:i/>
        </w:rPr>
        <w:t>Specification</w:t>
      </w:r>
      <w:r w:rsidR="00172269" w:rsidRPr="00772D6A">
        <w:rPr>
          <w:rFonts w:hint="eastAsia"/>
          <w:b/>
          <w:i/>
        </w:rPr>
        <w:t>）</w:t>
      </w:r>
      <w:r w:rsidRPr="00772D6A">
        <w:rPr>
          <w:rFonts w:hint="eastAsia"/>
          <w:b/>
          <w:i/>
        </w:rPr>
        <w:t>」</w:t>
      </w:r>
      <w:r>
        <w:rPr>
          <w:rFonts w:hint="eastAsia"/>
        </w:rPr>
        <w:t>とカギ括弧をいれ</w:t>
      </w:r>
      <w:r w:rsidR="00172269">
        <w:rPr>
          <w:rFonts w:hint="eastAsia"/>
        </w:rPr>
        <w:t>たり、英語原文をいれたりする</w:t>
      </w:r>
      <w:r>
        <w:rPr>
          <w:rFonts w:hint="eastAsia"/>
        </w:rPr>
        <w:t>といいかもしれませんね。</w:t>
      </w:r>
    </w:p>
  </w:comment>
  <w:comment w:id="9" w:author="tani" w:date="2017-05-29T12:27:00Z" w:initials="N">
    <w:p w14:paraId="40D10633" w14:textId="241F8207" w:rsidR="005A5720" w:rsidRDefault="005A5720">
      <w:pPr>
        <w:pStyle w:val="ab"/>
      </w:pPr>
      <w:r>
        <w:rPr>
          <w:rStyle w:val="aa"/>
        </w:rPr>
        <w:annotationRef/>
      </w:r>
      <w:r>
        <w:rPr>
          <w:rFonts w:hint="eastAsia"/>
        </w:rPr>
        <w:t>ちょっとカタい感じがするので、</w:t>
      </w:r>
      <w:r w:rsidRPr="00772D6A">
        <w:rPr>
          <w:rFonts w:hint="eastAsia"/>
          <w:i/>
        </w:rPr>
        <w:t>「</w:t>
      </w:r>
      <w:r w:rsidR="008F7D47" w:rsidRPr="00772D6A">
        <w:rPr>
          <w:rFonts w:hint="eastAsia"/>
          <w:b/>
          <w:i/>
        </w:rPr>
        <w:t>「</w:t>
      </w:r>
      <w:r w:rsidR="00172269" w:rsidRPr="00772D6A">
        <w:rPr>
          <w:rFonts w:hint="eastAsia"/>
          <w:b/>
          <w:i/>
        </w:rPr>
        <w:t>仕様</w:t>
      </w:r>
      <w:r w:rsidR="007752D8" w:rsidRPr="00772D6A">
        <w:rPr>
          <w:rFonts w:hint="eastAsia"/>
          <w:b/>
          <w:i/>
        </w:rPr>
        <w:t>（</w:t>
      </w:r>
      <w:r w:rsidR="007752D8" w:rsidRPr="00772D6A">
        <w:rPr>
          <w:rFonts w:hint="eastAsia"/>
          <w:b/>
          <w:i/>
        </w:rPr>
        <w:t>Specification</w:t>
      </w:r>
      <w:r w:rsidR="007752D8" w:rsidRPr="00772D6A">
        <w:rPr>
          <w:rFonts w:hint="eastAsia"/>
          <w:b/>
          <w:i/>
        </w:rPr>
        <w:t>）</w:t>
      </w:r>
      <w:r w:rsidR="008F7D47" w:rsidRPr="00772D6A">
        <w:rPr>
          <w:rFonts w:hint="eastAsia"/>
          <w:b/>
          <w:i/>
        </w:rPr>
        <w:t>」</w:t>
      </w:r>
      <w:r w:rsidR="008F7D47" w:rsidRPr="00772D6A">
        <w:rPr>
          <w:rFonts w:hint="eastAsia"/>
          <w:i/>
        </w:rPr>
        <w:t>は、</w:t>
      </w:r>
      <w:r w:rsidRPr="00772D6A">
        <w:rPr>
          <w:rFonts w:hint="eastAsia"/>
          <w:i/>
        </w:rPr>
        <w:t>組織間</w:t>
      </w:r>
      <w:r w:rsidR="00C13EA3" w:rsidRPr="00772D6A">
        <w:rPr>
          <w:rFonts w:hint="eastAsia"/>
          <w:i/>
        </w:rPr>
        <w:t>の信頼</w:t>
      </w:r>
      <w:r w:rsidRPr="00772D6A">
        <w:rPr>
          <w:rFonts w:hint="eastAsia"/>
          <w:i/>
        </w:rPr>
        <w:t>を生み出</w:t>
      </w:r>
      <w:r w:rsidR="00C13EA3" w:rsidRPr="00772D6A">
        <w:rPr>
          <w:rFonts w:hint="eastAsia"/>
          <w:i/>
        </w:rPr>
        <w:t>します。</w:t>
      </w:r>
      <w:r w:rsidRPr="00772D6A">
        <w:rPr>
          <w:rFonts w:hint="eastAsia"/>
          <w:i/>
        </w:rPr>
        <w:t>」</w:t>
      </w:r>
      <w:r w:rsidR="007752D8">
        <w:rPr>
          <w:rFonts w:hint="eastAsia"/>
        </w:rPr>
        <w:t>とかはどうでしょう</w:t>
      </w:r>
      <w:r w:rsidR="008F7D47">
        <w:rPr>
          <w:rFonts w:hint="eastAsia"/>
        </w:rPr>
        <w:t>？</w:t>
      </w:r>
      <w:r w:rsidR="007752D8">
        <w:rPr>
          <w:rFonts w:hint="eastAsia"/>
        </w:rPr>
        <w:t>あと、個人的な印象ですが、ここでのニュアンスは、自分が関係している企業との信頼と限定的なニュアンスがありそうです。</w:t>
      </w:r>
    </w:p>
  </w:comment>
  <w:comment w:id="10" w:author="tani" w:date="2017-05-29T13:07:00Z" w:initials="N">
    <w:p w14:paraId="3F60B0B8" w14:textId="6A825C3B" w:rsidR="00772D6A" w:rsidRDefault="00772D6A">
      <w:pPr>
        <w:pStyle w:val="ab"/>
      </w:pPr>
      <w:r>
        <w:rPr>
          <w:rStyle w:val="aa"/>
        </w:rPr>
        <w:annotationRef/>
      </w:r>
      <w:r>
        <w:rPr>
          <w:rFonts w:hint="eastAsia"/>
        </w:rPr>
        <w:t>同じく固有名詞になっているのと、ひとつ前の限定的な信頼からの広がりも意図しているように感じたので、たとえば、</w:t>
      </w:r>
      <w:r w:rsidRPr="00772D6A">
        <w:rPr>
          <w:rFonts w:hint="eastAsia"/>
          <w:i/>
        </w:rPr>
        <w:t>「また、「</w:t>
      </w:r>
      <w:r w:rsidRPr="00772D6A">
        <w:rPr>
          <w:rFonts w:hint="eastAsia"/>
          <w:b/>
          <w:i/>
        </w:rPr>
        <w:t>適合（</w:t>
      </w:r>
      <w:r w:rsidRPr="00772D6A">
        <w:rPr>
          <w:rFonts w:hint="eastAsia"/>
          <w:b/>
          <w:i/>
        </w:rPr>
        <w:t>Conformance</w:t>
      </w:r>
      <w:r w:rsidRPr="00772D6A">
        <w:rPr>
          <w:rFonts w:hint="eastAsia"/>
          <w:b/>
          <w:i/>
        </w:rPr>
        <w:t>）</w:t>
      </w:r>
      <w:r w:rsidRPr="00772D6A">
        <w:rPr>
          <w:rFonts w:hint="eastAsia"/>
          <w:i/>
        </w:rPr>
        <w:t>」によって新たな組織が信頼の輪の中に入れるようにします。」</w:t>
      </w:r>
      <w:r>
        <w:rPr>
          <w:rFonts w:hint="eastAsia"/>
        </w:rPr>
        <w:t>とかはどうでしょうか。</w:t>
      </w:r>
    </w:p>
  </w:comment>
  <w:comment w:id="11" w:author="tani" w:date="2017-05-29T13:04:00Z" w:initials="N">
    <w:p w14:paraId="6BFF05CD" w14:textId="5346D4A0" w:rsidR="007752D8" w:rsidRDefault="007752D8">
      <w:pPr>
        <w:pStyle w:val="ab"/>
      </w:pPr>
      <w:r>
        <w:rPr>
          <w:rStyle w:val="aa"/>
        </w:rPr>
        <w:annotationRef/>
      </w:r>
      <w:r>
        <w:rPr>
          <w:rFonts w:hint="eastAsia"/>
        </w:rPr>
        <w:t>前の二つと同じ流れを汲んで、</w:t>
      </w:r>
      <w:r w:rsidR="0008551E">
        <w:rPr>
          <w:rFonts w:hint="eastAsia"/>
        </w:rPr>
        <w:t>「そして</w:t>
      </w:r>
      <w:r w:rsidRPr="0008551E">
        <w:rPr>
          <w:rFonts w:hint="eastAsia"/>
          <w:b/>
        </w:rPr>
        <w:t>「</w:t>
      </w:r>
      <w:r w:rsidR="00772D6A" w:rsidRPr="0008551E">
        <w:rPr>
          <w:rFonts w:hint="eastAsia"/>
          <w:b/>
        </w:rPr>
        <w:t>カリキュラム</w:t>
      </w:r>
      <w:r w:rsidR="0008551E" w:rsidRPr="0008551E">
        <w:rPr>
          <w:rFonts w:hint="eastAsia"/>
          <w:b/>
        </w:rPr>
        <w:t>（</w:t>
      </w:r>
      <w:r w:rsidR="0008551E" w:rsidRPr="0008551E">
        <w:rPr>
          <w:rFonts w:hint="eastAsia"/>
          <w:b/>
        </w:rPr>
        <w:t>Curriculu</w:t>
      </w:r>
      <w:r w:rsidR="0008551E" w:rsidRPr="0008551E">
        <w:rPr>
          <w:b/>
        </w:rPr>
        <w:t>m</w:t>
      </w:r>
      <w:r w:rsidR="0008551E" w:rsidRPr="0008551E">
        <w:rPr>
          <w:rFonts w:hint="eastAsia"/>
          <w:b/>
        </w:rPr>
        <w:t>）</w:t>
      </w:r>
      <w:r w:rsidR="0008551E">
        <w:rPr>
          <w:rFonts w:hint="eastAsia"/>
        </w:rPr>
        <w:t>」は組織の大きさによらず、実務への導入を支援します。</w:t>
      </w:r>
      <w:r>
        <w:rPr>
          <w:rFonts w:hint="eastAsia"/>
        </w:rPr>
        <w:t>」</w:t>
      </w:r>
    </w:p>
  </w:comment>
  <w:comment w:id="12" w:author="tani" w:date="2017-05-29T13:13:00Z" w:initials="N">
    <w:p w14:paraId="01F0BC6A" w14:textId="4C8F3689" w:rsidR="003E3336" w:rsidRPr="00454C30" w:rsidRDefault="0008551E">
      <w:pPr>
        <w:pStyle w:val="ab"/>
        <w:rPr>
          <w:i/>
        </w:rPr>
      </w:pPr>
      <w:r>
        <w:rPr>
          <w:rStyle w:val="aa"/>
        </w:rPr>
        <w:annotationRef/>
      </w:r>
      <w:r>
        <w:rPr>
          <w:rFonts w:hint="eastAsia"/>
        </w:rPr>
        <w:t>これは、上記の</w:t>
      </w:r>
      <w:r>
        <w:rPr>
          <w:rFonts w:hint="eastAsia"/>
        </w:rPr>
        <w:t>3</w:t>
      </w:r>
      <w:r>
        <w:rPr>
          <w:rFonts w:hint="eastAsia"/>
        </w:rPr>
        <w:t>つの構成要素が生み出す結果、という意味だと思いますので、たとえば</w:t>
      </w:r>
      <w:r w:rsidRPr="00454C30">
        <w:rPr>
          <w:rFonts w:hint="eastAsia"/>
          <w:i/>
        </w:rPr>
        <w:t>「</w:t>
      </w:r>
      <w:r w:rsidR="003E3336" w:rsidRPr="00454C30">
        <w:rPr>
          <w:rFonts w:hint="eastAsia"/>
          <w:i/>
        </w:rPr>
        <w:t>これらがもたらすもの</w:t>
      </w:r>
      <w:r w:rsidR="00454C30" w:rsidRPr="00454C30">
        <w:rPr>
          <w:rFonts w:hint="eastAsia"/>
          <w:i/>
        </w:rPr>
        <w:t>として</w:t>
      </w:r>
      <w:r w:rsidR="003E3336" w:rsidRPr="00454C30">
        <w:rPr>
          <w:rFonts w:hint="eastAsia"/>
          <w:i/>
        </w:rPr>
        <w:t>、組織内外の</w:t>
      </w:r>
      <w:r w:rsidR="00454C30" w:rsidRPr="00454C30">
        <w:rPr>
          <w:rFonts w:hint="eastAsia"/>
          <w:i/>
        </w:rPr>
        <w:t>いろいろな</w:t>
      </w:r>
      <w:r w:rsidR="003E3336" w:rsidRPr="00454C30">
        <w:rPr>
          <w:rFonts w:hint="eastAsia"/>
          <w:i/>
        </w:rPr>
        <w:t>タイプのサプライチェーン向けに</w:t>
      </w:r>
      <w:r w:rsidR="00454C30" w:rsidRPr="00454C30">
        <w:rPr>
          <w:rFonts w:hint="eastAsia"/>
          <w:i/>
        </w:rPr>
        <w:t>オープンソースが</w:t>
      </w:r>
    </w:p>
    <w:p w14:paraId="5F57D245" w14:textId="5270F791" w:rsidR="0008551E" w:rsidRPr="00454C30" w:rsidRDefault="003E3336">
      <w:pPr>
        <w:pStyle w:val="ab"/>
        <w:rPr>
          <w:i/>
        </w:rPr>
      </w:pPr>
      <w:r w:rsidRPr="00454C30">
        <w:rPr>
          <w:rFonts w:hint="eastAsia"/>
          <w:i/>
        </w:rPr>
        <w:t>予測可能で、分かりやすく、さらに最適化</w:t>
      </w:r>
      <w:r w:rsidR="00454C30" w:rsidRPr="00454C30">
        <w:rPr>
          <w:rFonts w:hint="eastAsia"/>
          <w:i/>
        </w:rPr>
        <w:t>されるようになります。</w:t>
      </w:r>
      <w:r w:rsidR="0008551E" w:rsidRPr="00454C30">
        <w:rPr>
          <w:rFonts w:hint="eastAsia"/>
          <w:i/>
        </w:rPr>
        <w:t>」</w:t>
      </w:r>
    </w:p>
  </w:comment>
  <w:comment w:id="19" w:author="tani" w:date="2017-05-29T13:49:00Z" w:initials="N">
    <w:p w14:paraId="1A26B8F4" w14:textId="4F386D77" w:rsidR="00D46241" w:rsidRDefault="00D46241">
      <w:pPr>
        <w:pStyle w:val="ab"/>
      </w:pPr>
      <w:r>
        <w:rPr>
          <w:rStyle w:val="aa"/>
        </w:rPr>
        <w:annotationRef/>
      </w:r>
      <w:r>
        <w:rPr>
          <w:rFonts w:hint="eastAsia"/>
        </w:rPr>
        <w:t>ちょっとぎこちない感じがしたのでこんな形でいかがでしょうか。「</w:t>
      </w:r>
      <w:proofErr w:type="spellStart"/>
      <w:r>
        <w:rPr>
          <w:rFonts w:hint="eastAsia"/>
        </w:rPr>
        <w:t>OpenChain</w:t>
      </w:r>
      <w:proofErr w:type="spellEnd"/>
      <w:r>
        <w:rPr>
          <w:rFonts w:hint="eastAsia"/>
        </w:rPr>
        <w:t>に適合している組織</w:t>
      </w:r>
      <w:r w:rsidR="00276534">
        <w:rPr>
          <w:rFonts w:hint="eastAsia"/>
        </w:rPr>
        <w:t>を</w:t>
      </w:r>
      <w:r>
        <w:rPr>
          <w:rFonts w:hint="eastAsia"/>
        </w:rPr>
        <w:t>どう</w:t>
      </w:r>
      <w:r w:rsidR="00276534">
        <w:rPr>
          <w:rFonts w:hint="eastAsia"/>
        </w:rPr>
        <w:t>すれば</w:t>
      </w:r>
      <w:r>
        <w:rPr>
          <w:rFonts w:hint="eastAsia"/>
        </w:rPr>
        <w:t>知ることができますか？」</w:t>
      </w:r>
    </w:p>
  </w:comment>
  <w:comment w:id="20" w:author="tani" w:date="2017-05-29T14:12:00Z" w:initials="N">
    <w:p w14:paraId="690FE888" w14:textId="77777777" w:rsidR="00276534" w:rsidRDefault="00276534">
      <w:pPr>
        <w:pStyle w:val="ab"/>
      </w:pPr>
      <w:r>
        <w:rPr>
          <w:rStyle w:val="aa"/>
        </w:rPr>
        <w:annotationRef/>
      </w:r>
      <w:r>
        <w:rPr>
          <w:rFonts w:hint="eastAsia"/>
        </w:rPr>
        <w:t>こんな感じはいかがでしょうか？</w:t>
      </w:r>
    </w:p>
    <w:p w14:paraId="54C63A34" w14:textId="251F0087" w:rsidR="00276534" w:rsidRDefault="00276534">
      <w:pPr>
        <w:pStyle w:val="ab"/>
      </w:pPr>
      <w:r>
        <w:rPr>
          <w:rFonts w:hint="eastAsia"/>
        </w:rPr>
        <w:t>「</w:t>
      </w:r>
      <w:r w:rsidRPr="00276534">
        <w:rPr>
          <w:rFonts w:hint="eastAsia"/>
          <w:b/>
        </w:rPr>
        <w:t>「</w:t>
      </w:r>
      <w:proofErr w:type="spellStart"/>
      <w:r w:rsidRPr="00276534">
        <w:rPr>
          <w:rFonts w:hint="eastAsia"/>
          <w:b/>
        </w:rPr>
        <w:t>OpenChain</w:t>
      </w:r>
      <w:proofErr w:type="spellEnd"/>
      <w:r w:rsidRPr="00276534">
        <w:rPr>
          <w:rFonts w:hint="eastAsia"/>
          <w:b/>
        </w:rPr>
        <w:t>適合組織（</w:t>
      </w:r>
      <w:proofErr w:type="spellStart"/>
      <w:r w:rsidRPr="00276534">
        <w:rPr>
          <w:rFonts w:hint="eastAsia"/>
          <w:b/>
        </w:rPr>
        <w:t>OpenChain</w:t>
      </w:r>
      <w:proofErr w:type="spellEnd"/>
      <w:r w:rsidRPr="00276534">
        <w:rPr>
          <w:b/>
        </w:rPr>
        <w:t xml:space="preserve"> Conformant Organization</w:t>
      </w:r>
      <w:r w:rsidRPr="00276534">
        <w:rPr>
          <w:rFonts w:hint="eastAsia"/>
          <w:b/>
        </w:rPr>
        <w:t>）」</w:t>
      </w:r>
      <w:r>
        <w:rPr>
          <w:rFonts w:hint="eastAsia"/>
        </w:rPr>
        <w:t>のリストを</w:t>
      </w:r>
      <w:r>
        <w:rPr>
          <w:rFonts w:hint="eastAsia"/>
        </w:rPr>
        <w:t>保有している</w:t>
      </w:r>
      <w:r>
        <w:rPr>
          <w:rFonts w:hint="eastAsia"/>
        </w:rPr>
        <w:t>のでそちらをご覧ください。」</w:t>
      </w:r>
    </w:p>
  </w:comment>
  <w:comment w:id="21" w:author="tani" w:date="2017-05-29T14:22:00Z" w:initials="N">
    <w:p w14:paraId="66FA31E5" w14:textId="44768135" w:rsidR="00335014" w:rsidRDefault="00335014">
      <w:pPr>
        <w:pStyle w:val="ab"/>
      </w:pPr>
      <w:r>
        <w:rPr>
          <w:rStyle w:val="aa"/>
        </w:rPr>
        <w:annotationRef/>
      </w:r>
      <w:r>
        <w:rPr>
          <w:rFonts w:hint="eastAsia"/>
        </w:rPr>
        <w:t>あまり変わらないかもしれませんが、</w:t>
      </w:r>
      <w:r w:rsidRPr="00335014">
        <w:rPr>
          <w:rFonts w:hint="eastAsia"/>
          <w:i/>
        </w:rPr>
        <w:t>「</w:t>
      </w:r>
      <w:proofErr w:type="spellStart"/>
      <w:r w:rsidRPr="00335014">
        <w:rPr>
          <w:rFonts w:hint="eastAsia"/>
          <w:i/>
        </w:rPr>
        <w:t>OpenChain</w:t>
      </w:r>
      <w:proofErr w:type="spellEnd"/>
      <w:r w:rsidRPr="00335014">
        <w:rPr>
          <w:rFonts w:hint="eastAsia"/>
          <w:i/>
        </w:rPr>
        <w:t>ではどういった活動をしていますか？」</w:t>
      </w:r>
      <w:r>
        <w:rPr>
          <w:rFonts w:hint="eastAsia"/>
        </w:rPr>
        <w:t>とかはいかがでしょうか。</w:t>
      </w:r>
    </w:p>
  </w:comment>
  <w:comment w:id="23" w:author="tani" w:date="2017-05-29T14:25:00Z" w:initials="N">
    <w:p w14:paraId="32904B1E" w14:textId="77777777" w:rsidR="00335014" w:rsidRDefault="00335014">
      <w:pPr>
        <w:pStyle w:val="ab"/>
      </w:pPr>
      <w:r>
        <w:rPr>
          <w:rStyle w:val="aa"/>
        </w:rPr>
        <w:annotationRef/>
      </w:r>
      <w:r>
        <w:rPr>
          <w:rFonts w:hint="eastAsia"/>
        </w:rPr>
        <w:t>固有名詞となっている点も踏まえこんな感じはいかがでしょうか？「</w:t>
      </w:r>
      <w:r w:rsidRPr="00335014">
        <w:rPr>
          <w:rFonts w:hint="eastAsia"/>
          <w:b/>
        </w:rPr>
        <w:t>仕様ワーキンググループ（</w:t>
      </w:r>
      <w:r w:rsidRPr="00335014">
        <w:rPr>
          <w:rFonts w:hint="eastAsia"/>
          <w:b/>
        </w:rPr>
        <w:t>Specification Working Group</w:t>
      </w:r>
      <w:r w:rsidRPr="00335014">
        <w:rPr>
          <w:rFonts w:hint="eastAsia"/>
          <w:b/>
        </w:rPr>
        <w:t>）</w:t>
      </w:r>
      <w:r>
        <w:rPr>
          <w:rFonts w:hint="eastAsia"/>
        </w:rPr>
        <w:t>」※続く</w:t>
      </w:r>
      <w:r>
        <w:rPr>
          <w:rFonts w:hint="eastAsia"/>
        </w:rPr>
        <w:t>2</w:t>
      </w:r>
      <w:r>
        <w:rPr>
          <w:rFonts w:hint="eastAsia"/>
        </w:rPr>
        <w:t>つも同様な表記。</w:t>
      </w:r>
    </w:p>
    <w:p w14:paraId="11479DD5" w14:textId="4A387D1D" w:rsidR="00335014" w:rsidRDefault="00335014">
      <w:pPr>
        <w:pStyle w:val="ab"/>
        <w:rPr>
          <w:rFonts w:hint="eastAsia"/>
        </w:rPr>
      </w:pPr>
      <w:r>
        <w:rPr>
          <w:rFonts w:hint="eastAsia"/>
        </w:rPr>
        <w:t>#</w:t>
      </w:r>
      <w:r>
        <w:rPr>
          <w:rFonts w:hint="eastAsia"/>
        </w:rPr>
        <w:t>ただ</w:t>
      </w:r>
      <w:r>
        <w:rPr>
          <w:rFonts w:hint="eastAsia"/>
        </w:rPr>
        <w:t>言葉の切れが悪いので</w:t>
      </w:r>
      <w:r>
        <w:rPr>
          <w:rFonts w:hint="eastAsia"/>
        </w:rPr>
        <w:t>すね</w:t>
      </w:r>
      <w:r>
        <w:rPr>
          <w:rFonts w:hint="eastAsia"/>
        </w:rPr>
        <w:t>（笑）</w:t>
      </w:r>
    </w:p>
  </w:comment>
  <w:comment w:id="25" w:author="tani" w:date="2017-05-29T14:29:00Z" w:initials="N">
    <w:p w14:paraId="204DEAC8" w14:textId="72F44315" w:rsidR="00335014" w:rsidRDefault="00335014">
      <w:pPr>
        <w:pStyle w:val="ab"/>
      </w:pPr>
      <w:r>
        <w:rPr>
          <w:rFonts w:hint="eastAsia"/>
        </w:rPr>
        <w:t>個人的には「</w:t>
      </w:r>
      <w:r>
        <w:rPr>
          <w:rStyle w:val="aa"/>
        </w:rPr>
        <w:annotationRef/>
      </w:r>
      <w:r>
        <w:rPr>
          <w:rFonts w:hint="eastAsia"/>
        </w:rPr>
        <w:t>明確にし、公開します」がよいかも。</w:t>
      </w:r>
    </w:p>
  </w:comment>
  <w:comment w:id="27" w:author="tani" w:date="2017-05-29T14:32:00Z" w:initials="N">
    <w:p w14:paraId="17B6AB9E" w14:textId="7FE23C38" w:rsidR="003925BC" w:rsidRDefault="003925BC">
      <w:pPr>
        <w:pStyle w:val="ab"/>
      </w:pPr>
      <w:r>
        <w:rPr>
          <w:rStyle w:val="aa"/>
        </w:rPr>
        <w:annotationRef/>
      </w:r>
      <w:r>
        <w:rPr>
          <w:rFonts w:hint="eastAsia"/>
        </w:rPr>
        <w:t>「支援」ではいかがでしょう（項番</w:t>
      </w:r>
      <w:r>
        <w:rPr>
          <w:rFonts w:hint="eastAsia"/>
        </w:rPr>
        <w:t>3</w:t>
      </w:r>
      <w:r>
        <w:rPr>
          <w:rFonts w:hint="eastAsia"/>
        </w:rPr>
        <w:t>も）</w:t>
      </w:r>
    </w:p>
  </w:comment>
  <w:comment w:id="29" w:author="tani" w:date="2017-05-29T14:31:00Z" w:initials="N">
    <w:p w14:paraId="6A350436" w14:textId="7FB612EB" w:rsidR="00335014" w:rsidRDefault="00335014">
      <w:pPr>
        <w:pStyle w:val="ab"/>
      </w:pPr>
      <w:r>
        <w:rPr>
          <w:rStyle w:val="aa"/>
        </w:rPr>
        <w:annotationRef/>
      </w:r>
      <w:r>
        <w:rPr>
          <w:rFonts w:hint="eastAsia"/>
        </w:rPr>
        <w:t>前段に合わせて「適合」でよいのではないでしょうか？</w:t>
      </w:r>
    </w:p>
  </w:comment>
  <w:comment w:id="30" w:author="tani" w:date="2017-05-29T14:31:00Z" w:initials="N">
    <w:p w14:paraId="0700B404" w14:textId="0BA0179D" w:rsidR="00335014" w:rsidRDefault="00335014">
      <w:pPr>
        <w:pStyle w:val="ab"/>
      </w:pPr>
      <w:r>
        <w:rPr>
          <w:rStyle w:val="aa"/>
        </w:rPr>
        <w:annotationRef/>
      </w:r>
      <w:r>
        <w:rPr>
          <w:rFonts w:hint="eastAsia"/>
        </w:rPr>
        <w:t>仕様書では</w:t>
      </w:r>
      <w:r w:rsidR="003925BC">
        <w:rPr>
          <w:rFonts w:hint="eastAsia"/>
        </w:rPr>
        <w:t>「遵守」で統一されました。</w:t>
      </w:r>
    </w:p>
  </w:comment>
  <w:comment w:id="31" w:author="tani" w:date="2017-05-29T14:33:00Z" w:initials="N">
    <w:p w14:paraId="252D3F89" w14:textId="3767EF0C" w:rsidR="003925BC" w:rsidRDefault="003925BC">
      <w:pPr>
        <w:pStyle w:val="ab"/>
      </w:pPr>
      <w:r>
        <w:rPr>
          <w:rStyle w:val="aa"/>
        </w:rPr>
        <w:annotationRef/>
      </w:r>
      <w:r>
        <w:rPr>
          <w:rFonts w:hint="eastAsia"/>
        </w:rPr>
        <w:t>「有料会員による」とか「有料会員で構成された」というのはいかがでしょうか。（「有償」に少し違和感がありました。対価がお金なので「有料」がいいかなと）</w:t>
      </w:r>
    </w:p>
  </w:comment>
  <w:comment w:id="32" w:author="tani" w:date="2017-05-29T14:39:00Z" w:initials="N">
    <w:p w14:paraId="294A620C" w14:textId="1AF7ACB2" w:rsidR="003925BC" w:rsidRDefault="003925BC">
      <w:pPr>
        <w:pStyle w:val="ab"/>
      </w:pPr>
      <w:r>
        <w:rPr>
          <w:rStyle w:val="aa"/>
        </w:rPr>
        <w:annotationRef/>
      </w:r>
      <w:r>
        <w:rPr>
          <w:rFonts w:hint="eastAsia"/>
        </w:rPr>
        <w:t>ここも「ガバニング</w:t>
      </w:r>
      <w:r>
        <w:rPr>
          <w:rFonts w:hint="eastAsia"/>
        </w:rPr>
        <w:t xml:space="preserve"> </w:t>
      </w:r>
      <w:r>
        <w:rPr>
          <w:rFonts w:hint="eastAsia"/>
        </w:rPr>
        <w:t>ボード</w:t>
      </w:r>
      <w:r>
        <w:rPr>
          <w:rFonts w:hint="eastAsia"/>
        </w:rPr>
        <w:t>(Governing Board)</w:t>
      </w:r>
      <w:r>
        <w:rPr>
          <w:rFonts w:hint="eastAsia"/>
        </w:rPr>
        <w:t>」と英文併記でよいかと思います。</w:t>
      </w:r>
    </w:p>
  </w:comment>
  <w:comment w:id="33" w:author="tani" w:date="2017-05-29T14:41:00Z" w:initials="N">
    <w:p w14:paraId="0515FC57" w14:textId="6D0195A4" w:rsidR="003925BC" w:rsidRDefault="003925BC">
      <w:pPr>
        <w:pStyle w:val="ab"/>
      </w:pPr>
      <w:r>
        <w:rPr>
          <w:rStyle w:val="aa"/>
        </w:rPr>
        <w:annotationRef/>
      </w:r>
      <w:r>
        <w:rPr>
          <w:rFonts w:hint="eastAsia"/>
        </w:rPr>
        <w:t>「本プロジェクト、</w:t>
      </w:r>
      <w:r>
        <w:rPr>
          <w:rFonts w:hint="eastAsia"/>
        </w:rPr>
        <w:t>資金調達</w:t>
      </w:r>
      <w:r>
        <w:rPr>
          <w:rFonts w:hint="eastAsia"/>
        </w:rPr>
        <w:t>、</w:t>
      </w:r>
      <w:r w:rsidR="00A677DD">
        <w:rPr>
          <w:rFonts w:hint="eastAsia"/>
        </w:rPr>
        <w:t>予算</w:t>
      </w:r>
      <w:r>
        <w:rPr>
          <w:rFonts w:hint="eastAsia"/>
        </w:rPr>
        <w:t>など</w:t>
      </w:r>
      <w:r w:rsidR="00A677DD">
        <w:rPr>
          <w:rFonts w:hint="eastAsia"/>
        </w:rPr>
        <w:t>」</w:t>
      </w:r>
      <w:r>
        <w:rPr>
          <w:rFonts w:hint="eastAsia"/>
        </w:rPr>
        <w:t>がしっくりきます。</w:t>
      </w:r>
    </w:p>
  </w:comment>
  <w:comment w:id="34" w:author="tani" w:date="2017-05-29T14:45:00Z" w:initials="N">
    <w:p w14:paraId="70D69C5A" w14:textId="1C6F46B9" w:rsidR="00A677DD" w:rsidRDefault="00A677DD">
      <w:pPr>
        <w:pStyle w:val="ab"/>
      </w:pPr>
      <w:r>
        <w:rPr>
          <w:rFonts w:hint="eastAsia"/>
        </w:rPr>
        <w:t>「</w:t>
      </w:r>
      <w:r>
        <w:rPr>
          <w:rStyle w:val="aa"/>
        </w:rPr>
        <w:annotationRef/>
      </w:r>
      <w:r>
        <w:rPr>
          <w:rFonts w:hint="eastAsia"/>
        </w:rPr>
        <w:t>方針、ルールおよび手続き」</w:t>
      </w:r>
    </w:p>
  </w:comment>
  <w:comment w:id="35" w:author="tani" w:date="2017-05-29T14:45:00Z" w:initials="N">
    <w:p w14:paraId="73F8E9F7" w14:textId="5F6ACBE7" w:rsidR="00A677DD" w:rsidRDefault="00A677DD">
      <w:pPr>
        <w:pStyle w:val="ab"/>
      </w:pPr>
      <w:r>
        <w:rPr>
          <w:rStyle w:val="aa"/>
        </w:rPr>
        <w:annotationRef/>
      </w:r>
      <w:r>
        <w:rPr>
          <w:rFonts w:hint="eastAsia"/>
        </w:rPr>
        <w:t>これは</w:t>
      </w:r>
      <w:r>
        <w:rPr>
          <w:rFonts w:hint="eastAsia"/>
        </w:rPr>
        <w:t>LF</w:t>
      </w:r>
      <w:r>
        <w:rPr>
          <w:rFonts w:hint="eastAsia"/>
        </w:rPr>
        <w:t>佐藤さんに確認ですが、最後の長音「―」はつけないかもしれません。（つまり「コミッティ」）。以降同様。</w:t>
      </w:r>
    </w:p>
  </w:comment>
  <w:comment w:id="37" w:author="tani" w:date="2017-05-29T14:52:00Z" w:initials="N">
    <w:p w14:paraId="544714F1" w14:textId="32A2C33C" w:rsidR="00A677DD" w:rsidRDefault="00A677DD">
      <w:pPr>
        <w:pStyle w:val="ab"/>
      </w:pPr>
      <w:r>
        <w:rPr>
          <w:rStyle w:val="aa"/>
        </w:rPr>
        <w:annotationRef/>
      </w:r>
      <w:r w:rsidR="00842D01">
        <w:rPr>
          <w:rFonts w:hint="eastAsia"/>
        </w:rPr>
        <w:t>原文では</w:t>
      </w:r>
      <w:r>
        <w:rPr>
          <w:rFonts w:hint="eastAsia"/>
        </w:rPr>
        <w:t>「オープンソースと関連のある」</w:t>
      </w:r>
      <w:r w:rsidR="00842D01">
        <w:rPr>
          <w:rFonts w:hint="eastAsia"/>
        </w:rPr>
        <w:t>までは書いてないので、「関連する」だけでよいのではないでしょうか？</w:t>
      </w:r>
    </w:p>
  </w:comment>
  <w:comment w:id="49" w:author="tani" w:date="2017-05-29T14:53:00Z" w:initials="N">
    <w:p w14:paraId="026434BF" w14:textId="5B7D80EF" w:rsidR="004F5AD2" w:rsidRDefault="004F5AD2">
      <w:pPr>
        <w:pStyle w:val="ab"/>
      </w:pPr>
      <w:r>
        <w:rPr>
          <w:rStyle w:val="aa"/>
        </w:rPr>
        <w:annotationRef/>
      </w:r>
      <w:r>
        <w:rPr>
          <w:rFonts w:hint="eastAsia"/>
        </w:rPr>
        <w:t>「</w:t>
      </w:r>
      <w:r>
        <w:rPr>
          <w:rFonts w:hint="eastAsia"/>
        </w:rPr>
        <w:t>CII</w:t>
      </w:r>
      <w:r>
        <w:rPr>
          <w:rFonts w:hint="eastAsia"/>
        </w:rPr>
        <w:t>ベストプラクティス集</w:t>
      </w:r>
      <w:bookmarkStart w:id="50" w:name="_GoBack"/>
      <w:bookmarkEnd w:id="50"/>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A12D31" w15:done="0"/>
  <w15:commentEx w15:paraId="2FF48147" w15:done="0"/>
  <w15:commentEx w15:paraId="4F76F5DD" w15:done="0"/>
  <w15:commentEx w15:paraId="44C0B6FE" w15:done="0"/>
  <w15:commentEx w15:paraId="10D077AD" w15:done="0"/>
  <w15:commentEx w15:paraId="23118256" w15:done="0"/>
  <w15:commentEx w15:paraId="40D10633" w15:done="0"/>
  <w15:commentEx w15:paraId="3F60B0B8" w15:done="0"/>
  <w15:commentEx w15:paraId="6BFF05CD" w15:done="0"/>
  <w15:commentEx w15:paraId="5F57D245" w15:done="0"/>
  <w15:commentEx w15:paraId="1A26B8F4" w15:done="0"/>
  <w15:commentEx w15:paraId="54C63A34" w15:done="0"/>
  <w15:commentEx w15:paraId="66FA31E5" w15:done="0"/>
  <w15:commentEx w15:paraId="11479DD5" w15:done="0"/>
  <w15:commentEx w15:paraId="204DEAC8" w15:done="0"/>
  <w15:commentEx w15:paraId="17B6AB9E" w15:done="0"/>
  <w15:commentEx w15:paraId="6A350436" w15:done="0"/>
  <w15:commentEx w15:paraId="0700B404" w15:done="0"/>
  <w15:commentEx w15:paraId="252D3F89" w15:done="0"/>
  <w15:commentEx w15:paraId="294A620C" w15:done="0"/>
  <w15:commentEx w15:paraId="0515FC57" w15:done="0"/>
  <w15:commentEx w15:paraId="70D69C5A" w15:done="0"/>
  <w15:commentEx w15:paraId="73F8E9F7" w15:done="0"/>
  <w15:commentEx w15:paraId="544714F1" w15:done="0"/>
  <w15:commentEx w15:paraId="026434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7DB5F" w14:textId="77777777" w:rsidR="0035234D" w:rsidRDefault="0035234D" w:rsidP="00082C05">
      <w:r>
        <w:separator/>
      </w:r>
    </w:p>
  </w:endnote>
  <w:endnote w:type="continuationSeparator" w:id="0">
    <w:p w14:paraId="10A7AF39" w14:textId="77777777" w:rsidR="0035234D" w:rsidRDefault="0035234D"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Open Sans">
    <w:altName w:val="Times New Roman"/>
    <w:panose1 w:val="020B0606030504020204"/>
    <w:charset w:val="00"/>
    <w:family w:val="swiss"/>
    <w:pitch w:val="variable"/>
    <w:sig w:usb0="E00002EF" w:usb1="4000205B" w:usb2="00000028"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294971"/>
      <w:docPartObj>
        <w:docPartGallery w:val="Page Numbers (Bottom of Page)"/>
        <w:docPartUnique/>
      </w:docPartObj>
    </w:sdtPr>
    <w:sdtEndPr/>
    <w:sdtContent>
      <w:p w14:paraId="77AF4F3A" w14:textId="77777777" w:rsidR="00082C05" w:rsidRDefault="00082C05">
        <w:pPr>
          <w:pStyle w:val="a6"/>
          <w:jc w:val="center"/>
        </w:pPr>
        <w:r>
          <w:fldChar w:fldCharType="begin"/>
        </w:r>
        <w:r>
          <w:instrText>PAGE   \* MERGEFORMAT</w:instrText>
        </w:r>
        <w:r>
          <w:fldChar w:fldCharType="separate"/>
        </w:r>
        <w:r w:rsidR="009D0747" w:rsidRPr="009D0747">
          <w:rPr>
            <w:noProof/>
            <w:lang w:val="ja-JP"/>
          </w:rPr>
          <w:t>2</w:t>
        </w:r>
        <w:r>
          <w:fldChar w:fldCharType="end"/>
        </w:r>
      </w:p>
    </w:sdtContent>
  </w:sdt>
  <w:p w14:paraId="1B7F579D" w14:textId="77777777" w:rsidR="00082C05" w:rsidRDefault="00082C0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C6A617" w14:textId="77777777" w:rsidR="0035234D" w:rsidRDefault="0035234D" w:rsidP="00082C05">
      <w:r>
        <w:separator/>
      </w:r>
    </w:p>
  </w:footnote>
  <w:footnote w:type="continuationSeparator" w:id="0">
    <w:p w14:paraId="4CA75FBA" w14:textId="77777777" w:rsidR="0035234D" w:rsidRDefault="0035234D" w:rsidP="00082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ni">
    <w15:presenceInfo w15:providerId="None" w15:userId="tani"/>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9D"/>
    <w:rsid w:val="00082C05"/>
    <w:rsid w:val="0008551E"/>
    <w:rsid w:val="00172269"/>
    <w:rsid w:val="001867CD"/>
    <w:rsid w:val="00186F2D"/>
    <w:rsid w:val="00276534"/>
    <w:rsid w:val="00293104"/>
    <w:rsid w:val="002D6014"/>
    <w:rsid w:val="00335014"/>
    <w:rsid w:val="0035234D"/>
    <w:rsid w:val="0037519D"/>
    <w:rsid w:val="003925BC"/>
    <w:rsid w:val="003B27DF"/>
    <w:rsid w:val="003C6A8E"/>
    <w:rsid w:val="003E3336"/>
    <w:rsid w:val="00405D9F"/>
    <w:rsid w:val="00454C30"/>
    <w:rsid w:val="004F5AD2"/>
    <w:rsid w:val="005A5720"/>
    <w:rsid w:val="00617567"/>
    <w:rsid w:val="00772D6A"/>
    <w:rsid w:val="007752D8"/>
    <w:rsid w:val="00816161"/>
    <w:rsid w:val="00842D01"/>
    <w:rsid w:val="008542BC"/>
    <w:rsid w:val="008F7D47"/>
    <w:rsid w:val="009D0747"/>
    <w:rsid w:val="00A677DD"/>
    <w:rsid w:val="00A90A99"/>
    <w:rsid w:val="00B1505E"/>
    <w:rsid w:val="00C13EA3"/>
    <w:rsid w:val="00C811EF"/>
    <w:rsid w:val="00CC2679"/>
    <w:rsid w:val="00D46241"/>
    <w:rsid w:val="00F07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6DD88A2"/>
  <w15:docId w15:val="{A0A8A0D5-9A45-4E8E-B1F4-AF4E2BF07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Mention">
    <w:name w:val="Mention"/>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90A99"/>
    <w:rPr>
      <w:sz w:val="18"/>
      <w:szCs w:val="18"/>
    </w:rPr>
  </w:style>
  <w:style w:type="paragraph" w:styleId="ab">
    <w:name w:val="annotation text"/>
    <w:basedOn w:val="a"/>
    <w:link w:val="ac"/>
    <w:uiPriority w:val="99"/>
    <w:semiHidden/>
    <w:unhideWhenUsed/>
    <w:rsid w:val="00A90A99"/>
    <w:pPr>
      <w:jc w:val="left"/>
    </w:pPr>
  </w:style>
  <w:style w:type="character" w:customStyle="1" w:styleId="ac">
    <w:name w:val="コメント文字列 (文字)"/>
    <w:basedOn w:val="a0"/>
    <w:link w:val="ab"/>
    <w:uiPriority w:val="99"/>
    <w:semiHidden/>
    <w:rsid w:val="00A90A99"/>
  </w:style>
  <w:style w:type="paragraph" w:styleId="ad">
    <w:name w:val="annotation subject"/>
    <w:basedOn w:val="ab"/>
    <w:next w:val="ab"/>
    <w:link w:val="ae"/>
    <w:uiPriority w:val="99"/>
    <w:semiHidden/>
    <w:unhideWhenUsed/>
    <w:rsid w:val="00A90A99"/>
    <w:rPr>
      <w:b/>
      <w:bCs/>
    </w:rPr>
  </w:style>
  <w:style w:type="character" w:customStyle="1" w:styleId="ae">
    <w:name w:val="コメント内容 (文字)"/>
    <w:basedOn w:val="ac"/>
    <w:link w:val="ad"/>
    <w:uiPriority w:val="99"/>
    <w:semiHidden/>
    <w:rsid w:val="00A90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creativecommons.org/licenses/by/4.0/legalc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linuxfoundation.org/offerings/open-source-complianc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openchain-conformance@linux-foundation.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pdx.org/" TargetMode="External"/><Relationship Id="rId5" Type="http://schemas.openxmlformats.org/officeDocument/2006/relationships/footnotes" Target="footnotes.xml"/><Relationship Id="rId15" Type="http://schemas.openxmlformats.org/officeDocument/2006/relationships/hyperlink" Target="https://www.openchainproject.org/conformance" TargetMode="External"/><Relationship Id="rId10" Type="http://schemas.openxmlformats.org/officeDocument/2006/relationships/hyperlink" Target="https://wiki.linuxfoundation.org/_media/openchain/openchainspec-1.1.pdf"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estpractices.coreinfrastructure.org/" TargetMode="External"/><Relationship Id="rId14" Type="http://schemas.openxmlformats.org/officeDocument/2006/relationships/hyperlink" Target="https://certification.openchainproject.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1324</Words>
  <Characters>7548</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tani</cp:lastModifiedBy>
  <cp:revision>11</cp:revision>
  <cp:lastPrinted>2017-05-25T23:42:00Z</cp:lastPrinted>
  <dcterms:created xsi:type="dcterms:W3CDTF">2017-05-26T03:00:00Z</dcterms:created>
  <dcterms:modified xsi:type="dcterms:W3CDTF">2017-05-29T08:11:00Z</dcterms:modified>
</cp:coreProperties>
</file>